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用户角度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PolyU的订单有哪些？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John 的订单</w:t>
      </w:r>
      <w:ins w:id="0" w:author="袁兆麟" w:date="2024-07-02T14:04:5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全部</w:t>
        </w:r>
      </w:ins>
      <w:ins w:id="1" w:author="袁兆麟" w:date="2024-07-02T14:05:0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生产</w:t>
        </w:r>
      </w:ins>
      <w:ins w:id="2" w:author="袁兆麟" w:date="2024-07-02T14:04:5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3" w:author="袁兆麟" w:date="2024-07-02T14:04:5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了么</w:t>
        </w:r>
      </w:ins>
      <w:del w:id="4" w:author="袁兆麟" w:date="2024-07-02T14:04:54Z">
        <w:r>
          <w:rPr>
            <w:rFonts w:ascii="宋体" w:hAnsi="宋体" w:eastAsia="宋体" w:cs="宋体"/>
            <w:kern w:val="0"/>
            <w:sz w:val="24"/>
            <w:szCs w:val="24"/>
          </w:rPr>
          <w:delText>状态</w:delText>
        </w:r>
      </w:del>
      <w:del w:id="5" w:author="袁兆麟" w:date="2024-07-02T14:04:36Z">
        <w:r>
          <w:rPr>
            <w:rFonts w:ascii="宋体" w:hAnsi="宋体" w:eastAsia="宋体" w:cs="宋体"/>
            <w:kern w:val="0"/>
            <w:sz w:val="24"/>
            <w:szCs w:val="24"/>
          </w:rPr>
          <w:delText>是什么</w:delText>
        </w:r>
      </w:del>
      <w:r>
        <w:rPr>
          <w:rFonts w:ascii="宋体" w:hAnsi="宋体" w:eastAsia="宋体" w:cs="宋体"/>
          <w:kern w:val="0"/>
          <w:sz w:val="24"/>
          <w:szCs w:val="24"/>
        </w:rPr>
        <w:t>？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commentRangeStart w:id="0"/>
      <w:r>
        <w:rPr>
          <w:rFonts w:ascii="宋体" w:hAnsi="宋体" w:eastAsia="宋体" w:cs="宋体"/>
          <w:kern w:val="0"/>
          <w:sz w:val="24"/>
          <w:szCs w:val="24"/>
        </w:rPr>
        <w:t>Emily订购的Dress</w:t>
      </w:r>
      <w:ins w:id="6" w:author="袁兆麟" w:date="2024-07-02T14:02:4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订单</w:t>
        </w:r>
      </w:ins>
      <w:r>
        <w:rPr>
          <w:rFonts w:ascii="宋体" w:hAnsi="宋体" w:eastAsia="宋体" w:cs="宋体"/>
          <w:kern w:val="0"/>
          <w:sz w:val="24"/>
          <w:szCs w:val="24"/>
        </w:rPr>
        <w:t>生产进度如何</w:t>
      </w:r>
      <w:ins w:id="7" w:author="袁兆麟" w:date="2024-07-02T14:03:00Z">
        <w:r>
          <w:rPr>
            <w:rFonts w:ascii="宋体" w:hAnsi="宋体" w:eastAsia="宋体" w:cs="宋体"/>
            <w:kern w:val="0"/>
            <w:sz w:val="24"/>
            <w:szCs w:val="24"/>
          </w:rPr>
          <w:t>？</w:t>
        </w:r>
      </w:ins>
      <w:ins w:id="8" w:author="袁兆麟" w:date="2024-07-02T14:02:3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用</w:t>
        </w:r>
      </w:ins>
      <w:ins w:id="9" w:author="袁兆麟" w:date="2024-07-02T14:02:4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百分比</w:t>
        </w:r>
      </w:ins>
      <w:ins w:id="10" w:author="袁兆麟" w:date="2024-07-02T14:02:4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来</w:t>
        </w:r>
      </w:ins>
      <w:ins w:id="11" w:author="袁兆麟" w:date="2024-07-02T14:02:5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表示</w:t>
        </w:r>
      </w:ins>
      <w:del w:id="12" w:author="袁兆麟" w:date="2024-07-02T14:03:01Z">
        <w:r>
          <w:rPr>
            <w:rFonts w:ascii="宋体" w:hAnsi="宋体" w:eastAsia="宋体" w:cs="宋体"/>
            <w:kern w:val="0"/>
            <w:sz w:val="24"/>
            <w:szCs w:val="24"/>
          </w:rPr>
          <w:delText>？</w:delText>
        </w:r>
        <w:commentRangeEnd w:id="0"/>
      </w:del>
      <w:del w:id="13" w:author="袁兆麟" w:date="2024-07-02T14:03:01Z">
        <w:r>
          <w:rPr/>
          <w:commentReference w:id="0"/>
        </w:r>
      </w:del>
      <w:ins w:id="14" w:author="袁兆麟" w:date="2024-07-02T14:03:01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。</w:t>
        </w:r>
      </w:ins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James 的订单包含哪些产品？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Sophia的订单创建时间是什么时候？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ins w:id="15" w:author="袁兆麟" w:date="2024-07-02T14:07:5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顾客</w:t>
        </w:r>
      </w:ins>
      <w:r>
        <w:rPr>
          <w:rFonts w:hint="eastAsia" w:ascii="宋体" w:hAnsi="宋体" w:eastAsia="宋体" w:cs="宋体"/>
          <w:kern w:val="0"/>
          <w:sz w:val="24"/>
          <w:szCs w:val="24"/>
        </w:rPr>
        <w:t>理大1月</w:t>
      </w:r>
      <w:r>
        <w:rPr>
          <w:rFonts w:ascii="宋体" w:hAnsi="宋体" w:eastAsia="宋体" w:cs="宋体"/>
          <w:kern w:val="0"/>
          <w:sz w:val="24"/>
          <w:szCs w:val="24"/>
        </w:rPr>
        <w:t>的订单包含哪些产品？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ins w:id="16" w:author="袁兆麟" w:date="2024-07-02T14:08:3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顾客</w:t>
        </w:r>
      </w:ins>
      <w:r>
        <w:rPr>
          <w:rFonts w:ascii="宋体" w:hAnsi="宋体" w:eastAsia="宋体" w:cs="宋体"/>
          <w:kern w:val="0"/>
          <w:sz w:val="24"/>
          <w:szCs w:val="24"/>
        </w:rPr>
        <w:t>PolyU 下的订单总数是多少？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Olivia的订单中使用了哪些原料？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William 的缝纫任务进度如何？</w:t>
      </w:r>
    </w:p>
    <w:p>
      <w:pPr>
        <w:widowControl/>
        <w:spacing w:before="100" w:beforeAutospacing="1" w:after="100" w:afterAutospacing="1"/>
        <w:jc w:val="left"/>
        <w:rPr>
          <w:ins w:id="17" w:author="袁兆麟" w:date="2024-07-02T15:08:01Z"/>
          <w:rFonts w:hint="eastAsia" w:ascii="宋体" w:hAnsi="宋体" w:eastAsia="宋体" w:cs="宋体"/>
          <w:kern w:val="0"/>
          <w:sz w:val="24"/>
          <w:szCs w:val="24"/>
        </w:rPr>
      </w:pPr>
      <w:ins w:id="18" w:author="袁兆麟" w:date="2024-07-02T14:43:3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对</w:t>
        </w:r>
      </w:ins>
      <w:ins w:id="19" w:author="袁兆麟" w:date="2024-07-02T14:43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于</w:t>
        </w:r>
      </w:ins>
      <w:r>
        <w:rPr>
          <w:rFonts w:ascii="宋体" w:hAnsi="宋体" w:eastAsia="宋体" w:cs="宋体"/>
          <w:kern w:val="0"/>
          <w:sz w:val="24"/>
          <w:szCs w:val="24"/>
        </w:rPr>
        <w:t>Michael</w:t>
      </w:r>
      <w:ins w:id="20" w:author="袁兆麟" w:date="2024-07-02T14:43:2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下的</w:t>
        </w:r>
      </w:ins>
      <w:ins w:id="21" w:author="袁兆麟" w:date="2024-07-02T14:43:2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SweaterAndShorts</w:t>
        </w:r>
      </w:ins>
      <w:ins w:id="22" w:author="袁兆麟" w:date="2024-07-02T14:43:3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del w:id="23" w:author="袁兆麟" w:date="2024-07-02T14:43:23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的</w:delText>
        </w:r>
      </w:del>
      <w:r>
        <w:rPr>
          <w:rFonts w:hint="eastAsia" w:ascii="宋体" w:hAnsi="宋体" w:eastAsia="宋体" w:cs="宋体"/>
          <w:kern w:val="0"/>
          <w:sz w:val="24"/>
          <w:szCs w:val="24"/>
        </w:rPr>
        <w:t>订单</w:t>
      </w:r>
      <w:ins w:id="24" w:author="袁兆麟" w:date="2024-07-02T14:43:38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，</w:t>
        </w:r>
      </w:ins>
      <w:ins w:id="25" w:author="袁兆麟" w:date="2024-07-02T14:43:4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还有</w:t>
        </w:r>
      </w:ins>
      <w:ins w:id="26" w:author="袁兆麟" w:date="2024-07-02T14:43:4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哪些</w:t>
        </w:r>
      </w:ins>
      <w:ins w:id="27" w:author="袁兆麟" w:date="2024-07-02T14:43:5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产品</w:t>
        </w:r>
      </w:ins>
      <w:ins w:id="28" w:author="袁兆麟" w:date="2024-07-02T14:43:5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没有</w:t>
        </w:r>
      </w:ins>
      <w:ins w:id="29" w:author="袁兆麟" w:date="2024-07-02T14:43:5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制造</w:t>
        </w:r>
      </w:ins>
      <w:ins w:id="30" w:author="袁兆麟" w:date="2024-07-02T14:44:0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31" w:author="袁兆麟" w:date="2024-07-02T14:44:0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32" w:author="袁兆麟" w:date="2024-07-02T14:44:0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列出</w:t>
        </w:r>
      </w:ins>
      <w:ins w:id="33" w:author="袁兆麟" w:date="2024-07-02T14:44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未</w:t>
        </w:r>
      </w:ins>
      <w:ins w:id="34" w:author="袁兆麟" w:date="2024-07-02T14:44:1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35" w:author="袁兆麟" w:date="2024-07-02T14:44:2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产品的</w:t>
        </w:r>
      </w:ins>
      <w:ins w:id="36" w:author="袁兆麟" w:date="2024-07-02T14:44:2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类型</w:t>
        </w:r>
      </w:ins>
      <w:ins w:id="37" w:author="袁兆麟" w:date="2024-07-02T14:44:2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和</w:t>
        </w:r>
      </w:ins>
      <w:ins w:id="38" w:author="袁兆麟" w:date="2024-07-02T14:44:2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数量</w:t>
        </w:r>
      </w:ins>
      <w:del w:id="39" w:author="袁兆麟" w:date="2024-07-02T14:43:41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预计什么时候能完成</w:delText>
        </w:r>
      </w:del>
      <w:r>
        <w:rPr>
          <w:rFonts w:hint="eastAsia" w:ascii="宋体" w:hAnsi="宋体" w:eastAsia="宋体" w:cs="宋体"/>
          <w:kern w:val="0"/>
          <w:sz w:val="24"/>
          <w:szCs w:val="24"/>
        </w:rPr>
        <w:t>？</w:t>
      </w:r>
    </w:p>
    <w:p>
      <w:pPr>
        <w:pStyle w:val="4"/>
        <w:keepNext w:val="0"/>
        <w:keepLines w:val="0"/>
        <w:widowControl/>
        <w:suppressLineNumbers w:val="0"/>
        <w:rPr>
          <w:ins w:id="40" w:author="袁兆麟" w:date="2024-07-02T15:09:59Z"/>
          <w:rFonts w:hint="eastAsia" w:ascii="monospace" w:hAnsi="monospace" w:eastAsia="monospace" w:cs="monospace"/>
          <w:sz w:val="19"/>
          <w:szCs w:val="19"/>
          <w:lang w:eastAsia="zh-CN"/>
        </w:rPr>
      </w:pPr>
      <w:ins w:id="41" w:author="袁兆麟" w:date="2024-07-02T15:08:0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我是</w:t>
        </w:r>
      </w:ins>
      <w:ins w:id="42" w:author="袁兆麟" w:date="2024-07-02T15:08:0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香港</w:t>
        </w:r>
      </w:ins>
      <w:ins w:id="43" w:author="袁兆麟" w:date="2024-07-02T15:08:0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理工</w:t>
        </w:r>
      </w:ins>
      <w:ins w:id="44" w:author="袁兆麟" w:date="2024-07-02T15:08:0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大学，</w:t>
        </w:r>
      </w:ins>
      <w:ins w:id="45" w:author="袁兆麟" w:date="2024-07-02T15:08:0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今天是</w:t>
        </w:r>
      </w:ins>
      <w:ins w:id="46" w:author="袁兆麟" w:date="2024-07-02T15:08:1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2024</w:t>
        </w:r>
      </w:ins>
      <w:ins w:id="47" w:author="袁兆麟" w:date="2024-07-02T15:08:1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年</w:t>
        </w:r>
      </w:ins>
      <w:ins w:id="48" w:author="袁兆麟" w:date="2024-07-02T15:08:1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7</w:t>
        </w:r>
      </w:ins>
      <w:ins w:id="49" w:author="袁兆麟" w:date="2024-07-02T15:08:1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月2</w:t>
        </w:r>
      </w:ins>
      <w:ins w:id="50" w:author="袁兆麟" w:date="2024-07-02T15:08:1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日</w:t>
        </w:r>
      </w:ins>
      <w:ins w:id="51" w:author="袁兆麟" w:date="2024-07-02T15:08:2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52" w:author="袁兆麟" w:date="2024-07-02T15:08:2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请帮我</w:t>
        </w:r>
      </w:ins>
      <w:ins w:id="53" w:author="袁兆麟" w:date="2024-07-02T15:08:2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创建</w:t>
        </w:r>
      </w:ins>
      <w:ins w:id="54" w:author="袁兆麟" w:date="2024-07-02T15:08:2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一个</w:t>
        </w:r>
      </w:ins>
      <w:ins w:id="55" w:author="袁兆麟" w:date="2024-07-02T15:08:2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订单，</w:t>
        </w:r>
      </w:ins>
      <w:ins w:id="56" w:author="袁兆麟" w:date="2024-07-02T15:08:5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要</w:t>
        </w:r>
      </w:ins>
      <w:ins w:id="57" w:author="袁兆麟" w:date="2024-07-02T15:10:02Z">
        <w:r>
          <w:rPr>
            <w:rFonts w:hint="eastAsia" w:cs="宋体"/>
            <w:kern w:val="0"/>
            <w:sz w:val="24"/>
            <w:szCs w:val="24"/>
            <w:lang w:val="en-US" w:eastAsia="zh-CN"/>
            <w:rPrChange w:id="58" w:author="袁兆麟" w:date="2024-07-02T15:10:15Z"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rPrChange>
          </w:rPr>
          <w:t>5</w:t>
        </w:r>
      </w:ins>
      <w:ins w:id="60" w:author="袁兆麟" w:date="2024-07-02T15:08:5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0</w:t>
        </w:r>
      </w:ins>
      <w:ins w:id="61" w:author="袁兆麟" w:date="2024-07-02T15:08:5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件</w:t>
        </w:r>
      </w:ins>
      <w:ins w:id="62" w:author="袁兆麟" w:date="2024-07-02T15:08:57Z">
        <w:r>
          <w:rPr>
            <w:rFonts w:hint="eastAsia" w:ascii="宋体" w:hAnsi="宋体" w:eastAsia="宋体" w:cs="宋体"/>
            <w:sz w:val="24"/>
            <w:szCs w:val="24"/>
            <w:shd w:val="clear"/>
            <w:rPrChange w:id="63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rPrChange>
          </w:rPr>
          <w:t>Red, M size</w:t>
        </w:r>
      </w:ins>
      <w:ins w:id="65" w:author="袁兆麟" w:date="2024-07-02T15:08:59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66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的</w:t>
        </w:r>
      </w:ins>
      <w:ins w:id="68" w:author="袁兆麟" w:date="2024-07-02T15:09:00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69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T</w:t>
        </w:r>
      </w:ins>
      <w:ins w:id="71" w:author="袁兆麟" w:date="2024-07-02T15:09:01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72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-shi</w:t>
        </w:r>
      </w:ins>
      <w:ins w:id="74" w:author="袁兆麟" w:date="2024-07-02T15:09:02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75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rt</w:t>
        </w:r>
      </w:ins>
      <w:ins w:id="77" w:author="袁兆麟" w:date="2024-07-02T15:09:11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78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,</w:t>
        </w:r>
      </w:ins>
      <w:ins w:id="80" w:author="袁兆麟" w:date="2024-07-02T15:09:14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81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 xml:space="preserve"> </w:t>
        </w:r>
      </w:ins>
      <w:ins w:id="83" w:author="袁兆麟" w:date="2024-07-02T15:09:19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84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以及</w:t>
        </w:r>
      </w:ins>
      <w:ins w:id="86" w:author="袁兆麟" w:date="2024-07-02T15:10:05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87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30</w:t>
        </w:r>
      </w:ins>
      <w:ins w:id="89" w:author="袁兆麟" w:date="2024-07-02T15:10:07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90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件</w:t>
        </w:r>
      </w:ins>
      <w:ins w:id="92" w:author="袁兆麟" w:date="2024-07-02T15:09:12Z">
        <w:r>
          <w:rPr>
            <w:rFonts w:hint="eastAsia" w:ascii="宋体" w:hAnsi="宋体" w:eastAsia="宋体" w:cs="宋体"/>
            <w:sz w:val="24"/>
            <w:szCs w:val="24"/>
            <w:shd w:val="clear"/>
            <w:rPrChange w:id="93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rPrChange>
          </w:rPr>
          <w:t>Blue, XL size</w:t>
        </w:r>
      </w:ins>
      <w:ins w:id="95" w:author="袁兆麟" w:date="2024-07-02T15:09:58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96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 xml:space="preserve"> </w:t>
        </w:r>
      </w:ins>
      <w:ins w:id="98" w:author="袁兆麟" w:date="2024-07-02T15:09:59Z">
        <w:r>
          <w:rPr>
            <w:rFonts w:hint="eastAsia" w:ascii="宋体" w:hAnsi="宋体" w:eastAsia="宋体" w:cs="宋体"/>
            <w:sz w:val="24"/>
            <w:szCs w:val="24"/>
            <w:shd w:val="clear"/>
            <w:lang w:val="en-US" w:eastAsia="zh-CN"/>
            <w:rPrChange w:id="99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-CN"/>
              </w:rPr>
            </w:rPrChange>
          </w:rPr>
          <w:t>的</w:t>
        </w:r>
      </w:ins>
      <w:ins w:id="101" w:author="袁兆麟" w:date="2024-07-02T15:09:59Z">
        <w:r>
          <w:rPr>
            <w:rFonts w:hint="eastAsia" w:ascii="宋体" w:hAnsi="宋体" w:eastAsia="宋体" w:cs="宋体"/>
            <w:sz w:val="24"/>
            <w:szCs w:val="24"/>
            <w:shd w:val="clear"/>
            <w:rPrChange w:id="102" w:author="袁兆麟" w:date="2024-07-02T15:10:15Z"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rPrChange>
          </w:rPr>
          <w:t>Sweater</w:t>
        </w:r>
      </w:ins>
      <w:ins w:id="104" w:author="袁兆麟" w:date="2024-07-02T15:10:09Z">
        <w:r>
          <w:rPr>
            <w:rFonts w:hint="eastAsia" w:ascii="宋体" w:hAnsi="宋体" w:eastAsia="宋体" w:cs="宋体"/>
            <w:sz w:val="24"/>
            <w:szCs w:val="24"/>
            <w:shd w:val="clear"/>
            <w:lang w:eastAsia="zh-CN"/>
            <w:rPrChange w:id="105" w:author="袁兆麟" w:date="2024-07-02T15:10:15Z"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eastAsia="zh-CN"/>
              </w:rPr>
            </w:rPrChange>
          </w:rPr>
          <w:t>。</w:t>
        </w:r>
      </w:ins>
    </w:p>
    <w:p>
      <w:pPr>
        <w:pStyle w:val="4"/>
        <w:keepNext w:val="0"/>
        <w:keepLines w:val="0"/>
        <w:widowControl/>
        <w:suppressLineNumbers w:val="0"/>
        <w:rPr>
          <w:ins w:id="107" w:author="袁兆麟" w:date="2024-07-02T15:09:12Z"/>
          <w:rFonts w:hint="default" w:ascii="monospace" w:hAnsi="monospace" w:eastAsia="monospace" w:cs="monospace"/>
          <w:sz w:val="19"/>
          <w:szCs w:val="19"/>
          <w:lang w:val="en-US" w:eastAsia="zh-CN"/>
        </w:rPr>
      </w:pPr>
    </w:p>
    <w:p>
      <w:pPr>
        <w:pStyle w:val="4"/>
        <w:widowControl/>
        <w:spacing w:before="100" w:beforeAutospacing="1" w:after="100" w:afterAutospacing="1"/>
        <w:jc w:val="left"/>
        <w:rPr>
          <w:rFonts w:hint="default" w:ascii="宋体" w:hAnsi="宋体" w:eastAsia="monospace" w:cs="宋体"/>
          <w:kern w:val="0"/>
          <w:sz w:val="24"/>
          <w:szCs w:val="24"/>
          <w:lang w:val="en-US" w:eastAsia="zh-CN"/>
        </w:rPr>
        <w:pPrChange w:id="108" w:author="袁兆麟" w:date="2024-07-02T15:08:58Z">
          <w:pPr>
            <w:widowControl/>
            <w:spacing w:before="100" w:beforeAutospacing="1" w:after="100" w:afterAutospacing="1"/>
            <w:jc w:val="left"/>
          </w:pPr>
        </w:pPrChange>
      </w:pPr>
    </w:p>
    <w:p>
      <w:pPr>
        <w:widowControl/>
        <w:spacing w:before="100" w:beforeAutospacing="1" w:after="100" w:afterAutospacing="1"/>
        <w:jc w:val="left"/>
        <w:rPr>
          <w:del w:id="109" w:author="袁兆麟" w:date="2024-07-02T15:07:32Z"/>
          <w:rFonts w:ascii="宋体" w:hAnsi="宋体" w:eastAsia="宋体" w:cs="宋体"/>
          <w:kern w:val="0"/>
          <w:sz w:val="24"/>
          <w:szCs w:val="24"/>
        </w:rPr>
      </w:pPr>
      <w:del w:id="110" w:author="袁兆麟" w:date="2024-07-02T15:07:32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为香港理工大学</w:delText>
        </w:r>
      </w:del>
      <w:del w:id="111" w:author="袁兆麟" w:date="2024-07-02T15:07:32Z">
        <w:r>
          <w:rPr>
            <w:rFonts w:ascii="宋体" w:hAnsi="宋体" w:eastAsia="宋体" w:cs="宋体"/>
            <w:kern w:val="0"/>
            <w:sz w:val="24"/>
            <w:szCs w:val="24"/>
          </w:rPr>
          <w:delText>5月10日的订单创建裁剪一个任务，任务期为</w:delText>
        </w:r>
      </w:del>
      <w:del w:id="112" w:author="袁兆麟" w:date="2024-07-02T15:07:32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6</w:delText>
        </w:r>
      </w:del>
      <w:del w:id="113" w:author="袁兆麟" w:date="2024-07-02T15:07:32Z">
        <w:r>
          <w:rPr>
            <w:rFonts w:ascii="宋体" w:hAnsi="宋体" w:eastAsia="宋体" w:cs="宋体"/>
            <w:kern w:val="0"/>
            <w:sz w:val="24"/>
            <w:szCs w:val="24"/>
          </w:rPr>
          <w:delText>月</w:delText>
        </w:r>
      </w:del>
      <w:del w:id="114" w:author="袁兆麟" w:date="2024-07-02T15:07:32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30</w:delText>
        </w:r>
      </w:del>
      <w:del w:id="115" w:author="袁兆麟" w:date="2024-07-02T15:07:32Z">
        <w:r>
          <w:rPr>
            <w:rFonts w:ascii="宋体" w:hAnsi="宋体" w:eastAsia="宋体" w:cs="宋体"/>
            <w:kern w:val="0"/>
            <w:sz w:val="24"/>
            <w:szCs w:val="24"/>
          </w:rPr>
          <w:delText>日到</w:delText>
        </w:r>
      </w:del>
      <w:del w:id="116" w:author="袁兆麟" w:date="2024-07-02T15:07:32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7</w:delText>
        </w:r>
      </w:del>
      <w:del w:id="117" w:author="袁兆麟" w:date="2024-07-02T15:07:32Z">
        <w:r>
          <w:rPr>
            <w:rFonts w:ascii="宋体" w:hAnsi="宋体" w:eastAsia="宋体" w:cs="宋体"/>
            <w:kern w:val="0"/>
            <w:sz w:val="24"/>
            <w:szCs w:val="24"/>
          </w:rPr>
          <w:delText>月</w:delText>
        </w:r>
      </w:del>
      <w:del w:id="118" w:author="袁兆麟" w:date="2024-07-02T15:07:32Z">
        <w:r>
          <w:rPr>
            <w:rFonts w:hint="eastAsia" w:ascii="宋体" w:hAnsi="宋体" w:eastAsia="宋体" w:cs="宋体"/>
            <w:kern w:val="0"/>
            <w:sz w:val="24"/>
            <w:szCs w:val="24"/>
          </w:rPr>
          <w:delText>12</w:delText>
        </w:r>
      </w:del>
      <w:del w:id="119" w:author="袁兆麟" w:date="2024-07-02T15:07:32Z">
        <w:r>
          <w:rPr>
            <w:rFonts w:ascii="宋体" w:hAnsi="宋体" w:eastAsia="宋体" w:cs="宋体"/>
            <w:kern w:val="0"/>
            <w:sz w:val="24"/>
            <w:szCs w:val="24"/>
          </w:rPr>
          <w:delText>日，负责的裁剪团队为Expert Cutters。其他字段暂时留空。返回裁剪任务编号。</w:delText>
        </w:r>
      </w:del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  <w:pPrChange w:id="120" w:author="袁兆麟" w:date="2024-07-02T13:54:26Z">
          <w:pPr>
            <w:widowControl/>
            <w:spacing w:before="100" w:beforeAutospacing="1" w:after="100" w:afterAutospacing="1"/>
            <w:jc w:val="left"/>
          </w:pPr>
        </w:pPrChange>
      </w:pPr>
      <w:ins w:id="121" w:author="袁兆麟" w:date="2024-07-02T13:53:58Z">
        <w:r>
          <w:rPr>
            <w:rFonts w:ascii="宋体" w:hAnsi="宋体" w:eastAsia="宋体" w:cs="宋体"/>
            <w:i w:val="0"/>
            <w:iCs w:val="0"/>
            <w:caps w:val="0"/>
            <w:spacing w:val="0"/>
            <w:sz w:val="24"/>
            <w:szCs w:val="24"/>
            <w:bdr w:val="none" w:sz="4" w:space="0"/>
            <w:shd w:val="clear"/>
            <w:lang w:bidi="ar-SA"/>
            <w:rPrChange w:id="122" w:author="袁兆麟" w:date="2024-07-02T13:54:25Z">
              <w:rPr>
                <w:rFonts w:ascii="Segoe UI" w:hAnsi="Segoe UI" w:eastAsia="Segoe UI" w:cs="Segoe UI"/>
                <w:i w:val="0"/>
                <w:iCs w:val="0"/>
                <w:caps w:val="0"/>
                <w:color w:val="101828"/>
                <w:spacing w:val="0"/>
                <w:sz w:val="28"/>
                <w:szCs w:val="28"/>
                <w:bdr w:val="none" w:color="auto" w:sz="0" w:space="0"/>
                <w:shd w:val="clear" w:fill="F9FAFB"/>
              </w:rPr>
            </w:rPrChange>
          </w:rPr>
          <w:t xml:space="preserve">What orders has the </w:t>
        </w:r>
      </w:ins>
      <w:ins w:id="124" w:author="袁兆麟" w:date="2024-07-02T13:54:09Z">
        <w:r>
          <w:rPr>
            <w:rFonts w:ascii="宋体" w:hAnsi="宋体" w:eastAsia="宋体" w:cs="宋体"/>
            <w:i w:val="0"/>
            <w:iCs w:val="0"/>
            <w:caps w:val="0"/>
            <w:spacing w:val="0"/>
            <w:sz w:val="24"/>
            <w:szCs w:val="24"/>
            <w:shd w:val="clear"/>
            <w:lang w:bidi="ar-SA"/>
            <w:rPrChange w:id="125" w:author="袁兆麟" w:date="2024-07-02T13:54:25Z">
              <w:rPr>
                <w:rFonts w:ascii="Segoe UI" w:hAnsi="Segoe UI" w:eastAsia="Segoe UI" w:cs="Segoe UI"/>
                <w:i w:val="0"/>
                <w:iCs w:val="0"/>
                <w:caps w:val="0"/>
                <w:color w:val="101828"/>
                <w:spacing w:val="0"/>
                <w:sz w:val="28"/>
                <w:szCs w:val="28"/>
                <w:shd w:val="clear" w:fill="F9FAFB"/>
              </w:rPr>
            </w:rPrChange>
          </w:rPr>
          <w:t>PolyU</w:t>
        </w:r>
      </w:ins>
      <w:ins w:id="127" w:author="袁兆麟" w:date="2024-07-02T13:54:10Z">
        <w:r>
          <w:rPr>
            <w:rFonts w:hint="default" w:ascii="宋体" w:hAnsi="宋体" w:eastAsia="宋体" w:cs="宋体"/>
            <w:i w:val="0"/>
            <w:iCs w:val="0"/>
            <w:caps w:val="0"/>
            <w:spacing w:val="0"/>
            <w:sz w:val="24"/>
            <w:szCs w:val="24"/>
            <w:shd w:val="clear"/>
            <w:lang w:val="en-US" w:eastAsia="zh-CN" w:bidi="ar-SA"/>
            <w:rPrChange w:id="128" w:author="袁兆麟" w:date="2024-07-02T13:54:25Z">
              <w:rPr>
                <w:rFonts w:hint="eastAsia" w:ascii="Segoe UI" w:hAnsi="Segoe UI" w:eastAsia="SimSun" w:cs="Segoe UI"/>
                <w:i w:val="0"/>
                <w:iCs w:val="0"/>
                <w:caps w:val="0"/>
                <w:color w:val="101828"/>
                <w:spacing w:val="0"/>
                <w:sz w:val="28"/>
                <w:szCs w:val="28"/>
                <w:shd w:val="clear" w:fill="F9FAFB"/>
                <w:lang w:val="en-US" w:eastAsia="zh-CN"/>
              </w:rPr>
            </w:rPrChange>
          </w:rPr>
          <w:t xml:space="preserve"> </w:t>
        </w:r>
      </w:ins>
      <w:ins w:id="130" w:author="袁兆麟" w:date="2024-07-02T13:53:58Z">
        <w:r>
          <w:rPr>
            <w:rFonts w:ascii="宋体" w:hAnsi="宋体" w:eastAsia="宋体" w:cs="宋体"/>
            <w:i w:val="0"/>
            <w:iCs w:val="0"/>
            <w:caps w:val="0"/>
            <w:spacing w:val="0"/>
            <w:sz w:val="24"/>
            <w:szCs w:val="24"/>
            <w:bdr w:val="none" w:sz="4" w:space="0"/>
            <w:shd w:val="clear"/>
            <w:lang w:bidi="ar-SA"/>
            <w:rPrChange w:id="131" w:author="袁兆麟" w:date="2024-07-02T13:54:25Z">
              <w:rPr>
                <w:rFonts w:ascii="Segoe UI" w:hAnsi="Segoe UI" w:eastAsia="Segoe UI" w:cs="Segoe UI"/>
                <w:i w:val="0"/>
                <w:iCs w:val="0"/>
                <w:caps w:val="0"/>
                <w:color w:val="101828"/>
                <w:spacing w:val="0"/>
                <w:sz w:val="28"/>
                <w:szCs w:val="28"/>
                <w:bdr w:val="none" w:color="auto" w:sz="0" w:space="0"/>
                <w:shd w:val="clear" w:fill="F9FAFB"/>
              </w:rPr>
            </w:rPrChange>
          </w:rPr>
          <w:t>placed?</w:t>
        </w:r>
      </w:ins>
      <w:del w:id="133" w:author="袁兆麟" w:date="2024-07-02T13:53:58Z">
        <w:r>
          <w:rPr>
            <w:rFonts w:ascii="宋体" w:hAnsi="宋体" w:eastAsia="宋体" w:cs="宋体"/>
            <w:kern w:val="0"/>
            <w:sz w:val="24"/>
            <w:szCs w:val="24"/>
          </w:rPr>
          <w:delText>What are the orders for PolyU</w:delText>
        </w:r>
      </w:del>
      <w:del w:id="134" w:author="袁兆麟" w:date="2024-07-02T13:54:15Z">
        <w:r>
          <w:rPr>
            <w:rFonts w:ascii="宋体" w:hAnsi="宋体" w:eastAsia="宋体" w:cs="宋体"/>
            <w:kern w:val="0"/>
            <w:sz w:val="24"/>
            <w:szCs w:val="24"/>
          </w:rPr>
          <w:delText>?</w:delText>
        </w:r>
      </w:del>
    </w:p>
    <w:p>
      <w:pPr>
        <w:widowControl/>
        <w:spacing w:before="100" w:beforeAutospacing="1" w:after="100" w:afterAutospacing="1"/>
        <w:jc w:val="left"/>
        <w:rPr>
          <w:ins w:id="135" w:author="袁兆麟" w:date="2024-07-02T14:05:25Z"/>
          <w:rFonts w:hint="eastAsia" w:ascii="宋体" w:hAnsi="宋体" w:eastAsia="宋体" w:cs="宋体"/>
          <w:kern w:val="0"/>
          <w:sz w:val="24"/>
          <w:szCs w:val="24"/>
        </w:rPr>
      </w:pPr>
      <w:ins w:id="136" w:author="袁兆麟" w:date="2024-07-02T14:05:21Z">
        <w:r>
          <w:rPr>
            <w:rFonts w:hint="eastAsia" w:ascii="宋体" w:hAnsi="宋体" w:eastAsia="宋体" w:cs="宋体"/>
            <w:kern w:val="0"/>
            <w:sz w:val="24"/>
            <w:szCs w:val="24"/>
          </w:rPr>
          <w:t>Have all of John's orders been completed?</w:t>
        </w:r>
      </w:ins>
    </w:p>
    <w:p>
      <w:pPr>
        <w:widowControl/>
        <w:spacing w:before="100" w:beforeAutospacing="1" w:after="100" w:afterAutospacing="1"/>
        <w:jc w:val="left"/>
        <w:rPr>
          <w:del w:id="137" w:author="袁兆麟" w:date="2024-07-02T14:05:24Z"/>
          <w:rFonts w:ascii="宋体" w:hAnsi="宋体" w:eastAsia="宋体" w:cs="宋体"/>
          <w:kern w:val="0"/>
          <w:sz w:val="24"/>
          <w:szCs w:val="24"/>
        </w:rPr>
      </w:pPr>
      <w:del w:id="138" w:author="袁兆麟" w:date="2024-07-02T14:05:24Z">
        <w:r>
          <w:rPr>
            <w:rFonts w:ascii="宋体" w:hAnsi="宋体" w:eastAsia="宋体" w:cs="宋体"/>
            <w:kern w:val="0"/>
            <w:sz w:val="24"/>
            <w:szCs w:val="24"/>
          </w:rPr>
          <w:delText>?</w:delText>
        </w:r>
      </w:del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</w:rPr>
        <w:t>What is the production progress of the Dress ordered by Emily?</w:t>
      </w:r>
      <w:ins w:id="139" w:author="袁兆麟" w:date="2024-07-02T14:05:50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 xml:space="preserve"> </w:t>
        </w:r>
      </w:ins>
      <w:ins w:id="140" w:author="袁兆麟" w:date="2024-07-02T14:05:53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Ple</w:t>
        </w:r>
      </w:ins>
      <w:ins w:id="141" w:author="袁兆麟" w:date="2024-07-02T14:05:55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 xml:space="preserve">ase </w:t>
        </w:r>
      </w:ins>
      <w:ins w:id="142" w:author="袁兆麟" w:date="2024-07-02T14:05:56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rep</w:t>
        </w:r>
      </w:ins>
      <w:ins w:id="143" w:author="袁兆麟" w:date="2024-07-02T14:05:57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rese</w:t>
        </w:r>
      </w:ins>
      <w:ins w:id="144" w:author="袁兆麟" w:date="2024-07-02T14:05:58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nt</w:t>
        </w:r>
      </w:ins>
      <w:ins w:id="145" w:author="袁兆麟" w:date="2024-07-02T14:05:59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 xml:space="preserve"> </w:t>
        </w:r>
      </w:ins>
      <w:ins w:id="146" w:author="袁兆麟" w:date="2024-07-02T14:06:00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it i</w:t>
        </w:r>
      </w:ins>
      <w:ins w:id="147" w:author="袁兆麟" w:date="2024-07-02T14:06:01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n per</w:t>
        </w:r>
      </w:ins>
      <w:ins w:id="148" w:author="袁兆麟" w:date="2024-07-02T14:06:02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centa</w:t>
        </w:r>
      </w:ins>
      <w:ins w:id="149" w:author="袁兆麟" w:date="2024-07-02T14:06:03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t>ge.</w:t>
        </w:r>
      </w:ins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products are included in James's order?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When was Sophia's order created?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products are included in PolyU's January orders?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How many orders are there in total under PolyU?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materials were used in Olivia's order?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is the progress of sewing tasks for William?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When is Michael's order expected to be completed?</w:t>
      </w:r>
    </w:p>
    <w:p>
      <w:pPr>
        <w:widowControl/>
        <w:spacing w:before="100" w:beforeAutospacing="1" w:after="100" w:afterAutospacing="1"/>
        <w:jc w:val="left"/>
        <w:rPr>
          <w:del w:id="150" w:author="袁兆麟" w:date="2024-07-02T15:07:41Z"/>
          <w:rFonts w:ascii="宋体" w:hAnsi="宋体" w:eastAsia="宋体" w:cs="宋体"/>
          <w:kern w:val="0"/>
          <w:sz w:val="24"/>
          <w:szCs w:val="24"/>
        </w:rPr>
      </w:pPr>
      <w:del w:id="151" w:author="袁兆麟" w:date="2024-07-02T15:07:41Z">
        <w:r>
          <w:rPr>
            <w:rFonts w:ascii="宋体" w:hAnsi="宋体" w:eastAsia="宋体" w:cs="宋体"/>
            <w:kern w:val="0"/>
            <w:sz w:val="24"/>
            <w:szCs w:val="24"/>
          </w:rPr>
          <w:delText>Create a cutting task for the order from the Hong Kong Polytechnic University on May 10th, with a task period from June 30th to July 12th, and the cutting team responsible is Expert Cutters. Other fields are temporarily left blank. Return the cropping task number.</w:delText>
        </w:r>
      </w:del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生产经理角度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rPrChange w:id="152" w:author="袁兆麟" w:date="2024-07-02T14:14:11Z">
            <w:rPr>
              <w:rFonts w:ascii="宋体" w:hAnsi="宋体" w:eastAsia="宋体" w:cs="宋体"/>
              <w:kern w:val="0"/>
              <w:sz w:val="24"/>
              <w:szCs w:val="24"/>
            </w:rPr>
          </w:rPrChange>
        </w:rPr>
        <w:t>当前</w:t>
      </w:r>
      <w:r>
        <w:rPr>
          <w:rFonts w:ascii="宋体" w:hAnsi="宋体" w:eastAsia="宋体" w:cs="宋体"/>
          <w:kern w:val="0"/>
          <w:sz w:val="24"/>
          <w:szCs w:val="24"/>
        </w:rPr>
        <w:t>所有</w:t>
      </w:r>
      <w:commentRangeStart w:id="1"/>
      <w:r>
        <w:rPr>
          <w:rFonts w:ascii="宋体" w:hAnsi="宋体" w:eastAsia="宋体" w:cs="宋体"/>
          <w:kern w:val="0"/>
          <w:sz w:val="24"/>
          <w:szCs w:val="24"/>
        </w:rPr>
        <w:t>正在进行</w:t>
      </w:r>
      <w:commentRangeEnd w:id="1"/>
      <w:r>
        <w:commentReference w:id="1"/>
      </w:r>
      <w:r>
        <w:rPr>
          <w:rFonts w:ascii="宋体" w:hAnsi="宋体" w:eastAsia="宋体" w:cs="宋体"/>
          <w:kern w:val="0"/>
          <w:sz w:val="24"/>
          <w:szCs w:val="24"/>
        </w:rPr>
        <w:t>的裁剪任务有哪些？</w:t>
      </w:r>
    </w:p>
    <w:p>
      <w:pPr>
        <w:widowControl/>
        <w:spacing w:before="100" w:beforeAutospacing="1" w:after="100" w:afterAutospacing="1"/>
        <w:jc w:val="left"/>
        <w:rPr>
          <w:ins w:id="153" w:author="袁兆麟" w:date="2024-07-02T14:45:08Z"/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当前所有正在进行的缝纫任务有哪些？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ins w:id="154" w:author="袁兆麟" w:date="2024-07-02T14:47:0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在</w:t>
        </w:r>
      </w:ins>
      <w:ins w:id="155" w:author="袁兆麟" w:date="2024-07-02T14:46:0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我们的</w:t>
        </w:r>
      </w:ins>
      <w:ins w:id="156" w:author="袁兆麟" w:date="2024-07-02T14:46:0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所有</w:t>
        </w:r>
      </w:ins>
      <w:ins w:id="157" w:author="袁兆麟" w:date="2024-07-02T14:46:0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仓库</w:t>
        </w:r>
      </w:ins>
      <w:ins w:id="158" w:author="袁兆麟" w:date="2024-07-02T14:46:0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中，</w:t>
        </w:r>
      </w:ins>
      <w:ins w:id="159" w:author="袁兆麟" w:date="2024-07-02T14:45:4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库存</w:t>
        </w:r>
      </w:ins>
      <w:ins w:id="160" w:author="袁兆麟" w:date="2024-07-02T14:45:4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不为0</w:t>
        </w:r>
      </w:ins>
      <w:ins w:id="161" w:author="袁兆麟" w:date="2024-07-02T14:45:4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162" w:author="袁兆麟" w:date="2024-07-02T14:45:4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原材料</w:t>
        </w:r>
      </w:ins>
      <w:ins w:id="163" w:author="袁兆麟" w:date="2024-07-02T14:46:2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有</w:t>
        </w:r>
      </w:ins>
      <w:ins w:id="164" w:author="袁兆麟" w:date="2024-07-02T14:46:3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哪些</w:t>
        </w:r>
      </w:ins>
      <w:ins w:id="165" w:author="袁兆麟" w:date="2024-07-02T14:46:3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166" w:author="袁兆麟" w:date="2024-07-02T14:46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整理成</w:t>
        </w:r>
      </w:ins>
      <w:ins w:id="167" w:author="袁兆麟" w:date="2024-07-02T14:46:42Z">
        <w:r>
          <w:rPr>
            <w:rFonts w:hint="default" w:ascii="宋体" w:hAnsi="宋体" w:eastAsia="宋体" w:cs="宋体"/>
            <w:kern w:val="0"/>
            <w:sz w:val="24"/>
            <w:szCs w:val="24"/>
            <w:lang w:val="en-US" w:eastAsia="zh-CN"/>
          </w:rPr>
          <w:t>{</w:t>
        </w:r>
      </w:ins>
      <w:ins w:id="168" w:author="袁兆麟" w:date="2024-07-02T14:46:3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类型：</w:t>
        </w:r>
      </w:ins>
      <w:ins w:id="169" w:author="袁兆麟" w:date="2024-07-02T14:46:4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剩余</w:t>
        </w:r>
      </w:ins>
      <w:ins w:id="170" w:author="袁兆麟" w:date="2024-07-02T14:46:4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数量</w:t>
        </w:r>
      </w:ins>
      <w:ins w:id="171" w:author="袁兆麟" w:date="2024-07-02T14:46:43Z">
        <w:r>
          <w:rPr>
            <w:rFonts w:hint="default" w:ascii="宋体" w:hAnsi="宋体" w:eastAsia="宋体" w:cs="宋体"/>
            <w:kern w:val="0"/>
            <w:sz w:val="24"/>
            <w:szCs w:val="24"/>
            <w:lang w:val="en-US" w:eastAsia="zh-CN"/>
          </w:rPr>
          <w:t>}</w:t>
        </w:r>
      </w:ins>
      <w:ins w:id="172" w:author="袁兆麟" w:date="2024-07-02T14:46:5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173" w:author="袁兆麟" w:date="2024-07-02T14:46:5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形式</w:t>
        </w:r>
      </w:ins>
      <w:ins w:id="174" w:author="袁兆麟" w:date="2024-07-02T14:47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。</w:t>
        </w:r>
      </w:ins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剩余库存最多的原料是什么？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剩余库存最少的原料是什么？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当前未开始的裁剪任务有哪些？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当前未开始的缝纫任务有哪些？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 Cotton Fabric 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 Silk 的缝纫任务有哪些？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剩余库存为零的</w:t>
      </w:r>
      <w:r>
        <w:rPr>
          <w:rFonts w:hint="eastAsia" w:ascii="宋体" w:hAnsi="宋体" w:eastAsia="宋体" w:cs="宋体"/>
          <w:kern w:val="0"/>
          <w:sz w:val="24"/>
          <w:szCs w:val="24"/>
        </w:rPr>
        <w:t>材料</w:t>
      </w:r>
      <w:r>
        <w:rPr>
          <w:rFonts w:ascii="宋体" w:hAnsi="宋体" w:eastAsia="宋体" w:cs="宋体"/>
          <w:kern w:val="0"/>
          <w:sz w:val="24"/>
          <w:szCs w:val="24"/>
        </w:rPr>
        <w:t>有哪些</w:t>
      </w:r>
      <w:ins w:id="175" w:author="袁兆麟" w:date="2024-07-02T14:17:35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，</w:t>
        </w:r>
      </w:ins>
      <w:ins w:id="176" w:author="袁兆麟" w:date="2024-07-02T14:17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列出</w:t>
        </w:r>
      </w:ins>
      <w:ins w:id="177" w:author="袁兆麟" w:date="2024-07-02T14:17:3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材料</w:t>
        </w:r>
      </w:ins>
      <w:ins w:id="178" w:author="袁兆麟" w:date="2024-07-02T14:17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名字</w:t>
        </w:r>
      </w:ins>
      <w:r>
        <w:rPr>
          <w:rFonts w:ascii="宋体" w:hAnsi="宋体" w:eastAsia="宋体" w:cs="宋体"/>
          <w:kern w:val="0"/>
          <w:sz w:val="24"/>
          <w:szCs w:val="24"/>
        </w:rPr>
        <w:t>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列出</w:t>
      </w:r>
      <w:r>
        <w:rPr>
          <w:rFonts w:ascii="宋体" w:hAnsi="宋体" w:eastAsia="宋体" w:cs="宋体"/>
          <w:kern w:val="0"/>
          <w:sz w:val="24"/>
          <w:szCs w:val="24"/>
        </w:rPr>
        <w:t>5号缝纫组</w:t>
      </w:r>
      <w:commentRangeStart w:id="2"/>
      <w:r>
        <w:rPr>
          <w:rFonts w:ascii="宋体" w:hAnsi="宋体" w:eastAsia="宋体" w:cs="宋体"/>
          <w:kern w:val="0"/>
          <w:sz w:val="24"/>
          <w:szCs w:val="24"/>
        </w:rPr>
        <w:t>近5天内</w:t>
      </w:r>
      <w:commentRangeEnd w:id="2"/>
      <w:r>
        <w:commentReference w:id="2"/>
      </w:r>
      <w:r>
        <w:rPr>
          <w:rFonts w:ascii="宋体" w:hAnsi="宋体" w:eastAsia="宋体" w:cs="宋体"/>
          <w:kern w:val="0"/>
          <w:sz w:val="24"/>
          <w:szCs w:val="24"/>
        </w:rPr>
        <w:t>的工作任务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  <w:rPrChange w:id="179" w:author="袁兆麟" w:date="2024-07-02T14:27:21Z">
            <w:rPr>
              <w:rFonts w:hint="default" w:ascii="宋体" w:hAnsi="宋体" w:eastAsia="宋体" w:cs="宋体"/>
              <w:kern w:val="0"/>
              <w:sz w:val="24"/>
              <w:szCs w:val="24"/>
              <w:lang w:val="en-US" w:eastAsia="zh-CN"/>
            </w:rPr>
          </w:rPrChange>
        </w:rPr>
      </w:pPr>
      <w:ins w:id="180" w:author="袁兆麟" w:date="2024-07-02T14:19:25Z">
        <w:r>
          <w:rPr>
            <w:rFonts w:hint="eastAsia" w:ascii="宋体" w:hAnsi="宋体" w:eastAsia="宋体" w:cs="宋体"/>
            <w:strike/>
            <w:kern w:val="0"/>
            <w:sz w:val="24"/>
            <w:szCs w:val="24"/>
            <w:lang w:val="en-US" w:eastAsia="zh-CN"/>
            <w:rPrChange w:id="181" w:author="袁兆麟" w:date="2024-07-02T14:27:10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</w:rPr>
          <w:t>将</w:t>
        </w:r>
      </w:ins>
      <w:r>
        <w:rPr>
          <w:rFonts w:ascii="宋体" w:hAnsi="宋体" w:eastAsia="宋体" w:cs="宋体"/>
          <w:strike/>
          <w:kern w:val="0"/>
          <w:sz w:val="24"/>
          <w:szCs w:val="24"/>
          <w:rPrChange w:id="183" w:author="袁兆麟" w:date="2024-07-02T14:27:10Z">
            <w:rPr>
              <w:rFonts w:ascii="宋体" w:hAnsi="宋体" w:eastAsia="宋体" w:cs="宋体"/>
              <w:kern w:val="0"/>
              <w:sz w:val="24"/>
              <w:szCs w:val="24"/>
            </w:rPr>
          </w:rPrChange>
        </w:rPr>
        <w:t>James_Skirt</w:t>
      </w:r>
      <w:r>
        <w:rPr>
          <w:rFonts w:hint="eastAsia" w:ascii="宋体" w:hAnsi="宋体" w:eastAsia="宋体" w:cs="宋体"/>
          <w:strike/>
          <w:kern w:val="0"/>
          <w:sz w:val="24"/>
          <w:szCs w:val="24"/>
          <w:rPrChange w:id="184" w:author="袁兆麟" w:date="2024-07-02T14:27:10Z">
            <w:rPr>
              <w:rFonts w:hint="eastAsia" w:ascii="宋体" w:hAnsi="宋体" w:eastAsia="宋体" w:cs="宋体"/>
              <w:kern w:val="0"/>
              <w:sz w:val="24"/>
              <w:szCs w:val="24"/>
            </w:rPr>
          </w:rPrChange>
        </w:rPr>
        <w:t>的订单</w:t>
      </w:r>
      <w:del w:id="185" w:author="袁兆麟" w:date="2024-07-02T14:19:32Z">
        <w:r>
          <w:rPr>
            <w:rFonts w:hint="default" w:ascii="宋体" w:hAnsi="宋体" w:eastAsia="宋体" w:cs="宋体"/>
            <w:strike/>
            <w:kern w:val="0"/>
            <w:sz w:val="24"/>
            <w:szCs w:val="24"/>
            <w:lang w:val="en-US"/>
            <w:rPrChange w:id="186" w:author="袁兆麟" w:date="2024-07-02T14:27:10Z"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rPrChange>
          </w:rPr>
          <w:delText>开始制作</w:delText>
        </w:r>
      </w:del>
      <w:ins w:id="188" w:author="袁兆麟" w:date="2024-07-02T14:19:33Z">
        <w:r>
          <w:rPr>
            <w:rFonts w:hint="eastAsia" w:ascii="宋体" w:hAnsi="宋体" w:eastAsia="宋体" w:cs="宋体"/>
            <w:strike/>
            <w:kern w:val="0"/>
            <w:sz w:val="24"/>
            <w:szCs w:val="24"/>
            <w:lang w:val="en-US" w:eastAsia="zh-CN"/>
            <w:rPrChange w:id="189" w:author="袁兆麟" w:date="2024-07-02T14:27:10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</w:rPr>
          <w:t>的</w:t>
        </w:r>
      </w:ins>
      <w:ins w:id="191" w:author="袁兆麟" w:date="2024-07-02T14:19:36Z">
        <w:r>
          <w:rPr>
            <w:rFonts w:hint="eastAsia" w:ascii="宋体" w:hAnsi="宋体" w:eastAsia="宋体" w:cs="宋体"/>
            <w:strike/>
            <w:kern w:val="0"/>
            <w:sz w:val="24"/>
            <w:szCs w:val="24"/>
            <w:lang w:val="en-US" w:eastAsia="zh-CN"/>
            <w:rPrChange w:id="192" w:author="袁兆麟" w:date="2024-07-02T14:27:10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</w:rPr>
          <w:t>裁剪</w:t>
        </w:r>
      </w:ins>
      <w:ins w:id="194" w:author="袁兆麟" w:date="2024-07-02T14:19:37Z">
        <w:r>
          <w:rPr>
            <w:rFonts w:hint="eastAsia" w:ascii="宋体" w:hAnsi="宋体" w:eastAsia="宋体" w:cs="宋体"/>
            <w:strike/>
            <w:kern w:val="0"/>
            <w:sz w:val="24"/>
            <w:szCs w:val="24"/>
            <w:lang w:val="en-US" w:eastAsia="zh-CN"/>
            <w:rPrChange w:id="195" w:author="袁兆麟" w:date="2024-07-02T14:27:10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</w:rPr>
          <w:t>任务</w:t>
        </w:r>
      </w:ins>
      <w:ins w:id="197" w:author="袁兆麟" w:date="2024-07-02T14:27:29Z">
        <w:r>
          <w:rPr>
            <w:rFonts w:hint="eastAsia" w:ascii="宋体" w:hAnsi="宋体" w:eastAsia="宋体" w:cs="宋体"/>
            <w:strike/>
            <w:kern w:val="0"/>
            <w:sz w:val="24"/>
            <w:szCs w:val="24"/>
            <w:lang w:val="en-US" w:eastAsia="zh-CN"/>
          </w:rPr>
          <w:t>。</w:t>
        </w:r>
      </w:ins>
      <w:ins w:id="198" w:author="袁兆麟" w:date="2024-07-02T14:27:15Z">
        <w:r>
          <w:rPr>
            <w:rFonts w:hint="eastAsia" w:ascii="宋体" w:hAnsi="宋体" w:eastAsia="宋体" w:cs="宋体"/>
            <w:strike w:val="0"/>
            <w:kern w:val="0"/>
            <w:sz w:val="24"/>
            <w:szCs w:val="24"/>
            <w:lang w:val="en-US" w:eastAsia="zh-CN"/>
            <w:rPrChange w:id="199" w:author="袁兆麟" w:date="2024-07-02T14:27:21Z">
              <w:rPr>
                <w:rFonts w:hint="eastAsia" w:ascii="宋体" w:hAnsi="宋体" w:eastAsia="宋体" w:cs="宋体"/>
                <w:strike/>
                <w:kern w:val="0"/>
                <w:sz w:val="24"/>
                <w:szCs w:val="24"/>
                <w:lang w:val="en-US" w:eastAsia="zh-CN"/>
              </w:rPr>
            </w:rPrChange>
          </w:rPr>
          <w:t>对于PolyU在2024年1月提交的订单，将所有生产Yellow, S size类型T-shirt的缝纫任务设置成开始状态。</w:t>
        </w:r>
      </w:ins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trike/>
          <w:kern w:val="0"/>
          <w:sz w:val="24"/>
          <w:szCs w:val="24"/>
          <w:rPrChange w:id="201" w:author="袁兆麟" w:date="2024-07-02T15:05:15Z">
            <w:rPr>
              <w:rFonts w:ascii="宋体" w:hAnsi="宋体" w:eastAsia="宋体" w:cs="宋体"/>
              <w:kern w:val="0"/>
              <w:sz w:val="24"/>
              <w:szCs w:val="24"/>
            </w:rPr>
          </w:rPrChange>
        </w:rPr>
      </w:pPr>
      <w:r>
        <w:rPr>
          <w:rFonts w:hint="eastAsia" w:ascii="宋体" w:hAnsi="宋体" w:eastAsia="宋体" w:cs="宋体"/>
          <w:strike/>
          <w:kern w:val="0"/>
          <w:sz w:val="24"/>
          <w:szCs w:val="24"/>
          <w:rPrChange w:id="202" w:author="袁兆麟" w:date="2024-07-02T15:05:15Z">
            <w:rPr>
              <w:rFonts w:hint="eastAsia" w:ascii="宋体" w:hAnsi="宋体" w:eastAsia="宋体" w:cs="宋体"/>
              <w:kern w:val="0"/>
              <w:sz w:val="24"/>
              <w:szCs w:val="24"/>
            </w:rPr>
          </w:rPrChange>
        </w:rPr>
        <w:t>即将完成的任务有哪些？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对于编号为</w:t>
      </w:r>
      <w:r>
        <w:rPr>
          <w:rFonts w:ascii="宋体" w:hAnsi="宋体" w:eastAsia="宋体" w:cs="宋体"/>
          <w:kern w:val="0"/>
          <w:sz w:val="24"/>
          <w:szCs w:val="24"/>
        </w:rPr>
        <w:t>sw34的裁剪任务，分配裁剪物料，物料来源：Main Warehouse的Cotton Fabric，30米。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del w:id="203" w:author="袁兆麟" w:date="2024-07-02T15:12:09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delText>材料入</w:delText>
        </w:r>
      </w:del>
      <w:ins w:id="204" w:author="袁兆麟" w:date="2024-07-02T15:12:1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向</w:t>
        </w:r>
      </w:ins>
      <w:ins w:id="205" w:author="袁兆麟" w:date="2024-07-02T15:12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仓</w:t>
        </w:r>
      </w:ins>
      <w:r>
        <w:rPr>
          <w:rFonts w:hint="eastAsia" w:ascii="宋体" w:hAnsi="宋体" w:eastAsia="宋体" w:cs="宋体"/>
          <w:kern w:val="0"/>
          <w:sz w:val="24"/>
          <w:szCs w:val="24"/>
        </w:rPr>
        <w:t>库</w:t>
      </w:r>
      <w:r>
        <w:rPr>
          <w:rFonts w:ascii="宋体" w:hAnsi="宋体" w:eastAsia="宋体" w:cs="宋体"/>
          <w:kern w:val="0"/>
          <w:sz w:val="24"/>
          <w:szCs w:val="24"/>
        </w:rPr>
        <w:t>Main Warehouse，入库Leather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1000份。</w:t>
      </w:r>
    </w:p>
    <w:p>
      <w:pPr>
        <w:widowControl/>
        <w:spacing w:before="100" w:beforeAutospacing="1" w:after="100" w:afterAutospacing="1"/>
        <w:jc w:val="left"/>
        <w:rPr>
          <w:ins w:id="206" w:author="袁兆麟" w:date="2024-07-02T14:49:04Z"/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产品入库</w:t>
      </w:r>
      <w:ins w:id="207" w:author="袁兆麟" w:date="2024-07-02T14:28:14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（</w:t>
        </w:r>
      </w:ins>
      <w:r>
        <w:rPr>
          <w:rFonts w:ascii="宋体" w:hAnsi="宋体" w:eastAsia="宋体" w:cs="宋体"/>
          <w:kern w:val="0"/>
          <w:sz w:val="24"/>
          <w:szCs w:val="24"/>
        </w:rPr>
        <w:t>Auxiliary</w:t>
      </w:r>
      <w:ins w:id="208" w:author="袁兆麟" w:date="2024-07-02T14:28:16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）</w:t>
        </w:r>
      </w:ins>
      <w:del w:id="209" w:author="袁兆麟" w:date="2024-07-02T14:28:09Z">
        <w:r>
          <w:rPr>
            <w:rFonts w:ascii="宋体" w:hAnsi="宋体" w:eastAsia="宋体" w:cs="宋体"/>
            <w:kern w:val="0"/>
            <w:sz w:val="24"/>
            <w:szCs w:val="24"/>
          </w:rPr>
          <w:delText xml:space="preserve"> warehouse</w:delText>
        </w:r>
      </w:del>
      <w:r>
        <w:rPr>
          <w:rFonts w:ascii="宋体" w:hAnsi="宋体" w:eastAsia="宋体" w:cs="宋体"/>
          <w:kern w:val="0"/>
          <w:sz w:val="24"/>
          <w:szCs w:val="24"/>
        </w:rPr>
        <w:t>，入库</w:t>
      </w:r>
      <w:r>
        <w:rPr>
          <w:rFonts w:hint="eastAsia" w:ascii="宋体" w:hAnsi="宋体" w:eastAsia="宋体" w:cs="宋体"/>
          <w:kern w:val="0"/>
          <w:sz w:val="24"/>
          <w:szCs w:val="24"/>
        </w:rPr>
        <w:t>p15</w:t>
      </w:r>
      <w:r>
        <w:rPr>
          <w:rFonts w:ascii="宋体" w:hAnsi="宋体" w:eastAsia="宋体" w:cs="宋体"/>
          <w:kern w:val="0"/>
          <w:sz w:val="24"/>
          <w:szCs w:val="24"/>
        </w:rPr>
        <w:t>号产品</w:t>
      </w:r>
      <w:r>
        <w:rPr>
          <w:rFonts w:hint="eastAsia" w:ascii="宋体" w:hAnsi="宋体" w:eastAsia="宋体" w:cs="宋体"/>
          <w:kern w:val="0"/>
          <w:sz w:val="24"/>
          <w:szCs w:val="24"/>
        </w:rPr>
        <w:t>100</w:t>
      </w:r>
      <w:r>
        <w:rPr>
          <w:rFonts w:ascii="宋体" w:hAnsi="宋体" w:eastAsia="宋体" w:cs="宋体"/>
          <w:kern w:val="0"/>
          <w:sz w:val="24"/>
          <w:szCs w:val="24"/>
        </w:rPr>
        <w:t>件。</w:t>
      </w:r>
    </w:p>
    <w:p>
      <w:pPr>
        <w:widowControl/>
        <w:spacing w:before="100" w:beforeAutospacing="1" w:after="100" w:afterAutospacing="1"/>
        <w:jc w:val="left"/>
        <w:rPr>
          <w:ins w:id="210" w:author="袁兆麟" w:date="2024-07-02T15:02:10Z"/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ins w:id="211" w:author="袁兆麟" w:date="2024-07-02T14:49:0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我们现在有哪些缝纫组，哪些裁剪组？</w:t>
        </w:r>
      </w:ins>
    </w:p>
    <w:p>
      <w:pPr>
        <w:widowControl/>
        <w:spacing w:before="100" w:beforeAutospacing="1" w:after="100" w:afterAutospacing="1"/>
        <w:jc w:val="left"/>
        <w:rPr>
          <w:ins w:id="212" w:author="袁兆麟" w:date="2024-07-02T15:03:57Z"/>
        </w:rPr>
      </w:pPr>
      <w:ins w:id="213" w:author="袁兆麟" w:date="2024-07-02T15:02:2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主</w:t>
        </w:r>
      </w:ins>
      <w:ins w:id="214" w:author="袁兆麟" w:date="2024-07-02T15:02:2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仓库和</w:t>
        </w:r>
      </w:ins>
      <w:ins w:id="215" w:author="袁兆麟" w:date="2024-07-02T15:02:2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辅助</w:t>
        </w:r>
      </w:ins>
      <w:ins w:id="216" w:author="袁兆麟" w:date="2024-07-02T15:02:2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仓库</w:t>
        </w:r>
      </w:ins>
      <w:ins w:id="217" w:author="袁兆麟" w:date="2024-07-02T15:02:2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中，</w:t>
        </w:r>
      </w:ins>
      <w:ins w:id="218" w:author="袁兆麟" w:date="2024-07-02T15:02:3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哪个</w:t>
        </w:r>
      </w:ins>
      <w:ins w:id="219" w:author="袁兆麟" w:date="2024-07-02T15:02:3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仓库的</w:t>
        </w:r>
      </w:ins>
      <w:ins w:id="220" w:author="袁兆麟" w:date="2024-07-02T15:02:4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Cotton Fabric</w:t>
        </w:r>
      </w:ins>
      <w:ins w:id="221" w:author="袁兆麟" w:date="2024-07-02T15:02:4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更多？</w:t>
        </w:r>
      </w:ins>
      <w:r>
        <w:commentReference w:id="3"/>
      </w:r>
    </w:p>
    <w:p>
      <w:pPr>
        <w:widowControl/>
        <w:spacing w:before="100" w:beforeAutospacing="1" w:after="100" w:afterAutospacing="1"/>
        <w:jc w:val="left"/>
        <w:rPr>
          <w:ins w:id="222" w:author="袁兆麟" w:date="2024-07-02T15:07:37Z"/>
          <w:rFonts w:hint="eastAsia"/>
          <w:lang w:val="en-US" w:eastAsia="zh-CN"/>
        </w:rPr>
      </w:pPr>
      <w:ins w:id="223" w:author="袁兆麟" w:date="2024-07-02T15:04:48Z">
        <w:r>
          <w:rPr>
            <w:rFonts w:hint="eastAsia"/>
            <w:lang w:val="en-US" w:eastAsia="zh-CN"/>
          </w:rPr>
          <w:t>主</w:t>
        </w:r>
      </w:ins>
      <w:ins w:id="224" w:author="袁兆麟" w:date="2024-07-02T15:04:49Z">
        <w:r>
          <w:rPr>
            <w:rFonts w:hint="eastAsia"/>
            <w:lang w:val="en-US" w:eastAsia="zh-CN"/>
          </w:rPr>
          <w:t>仓库</w:t>
        </w:r>
      </w:ins>
      <w:ins w:id="225" w:author="袁兆麟" w:date="2024-07-02T15:04:00Z">
        <w:r>
          <w:rPr>
            <w:rFonts w:hint="eastAsia"/>
            <w:lang w:val="en-US" w:eastAsia="zh-CN"/>
          </w:rPr>
          <w:t>出库</w:t>
        </w:r>
      </w:ins>
      <w:ins w:id="226" w:author="袁兆麟" w:date="2024-07-02T15:04:53Z">
        <w:r>
          <w:rPr>
            <w:rFonts w:hint="eastAsia"/>
            <w:lang w:val="en-US" w:eastAsia="zh-CN"/>
          </w:rPr>
          <w:t>Cotton Fabric</w:t>
        </w:r>
      </w:ins>
      <w:ins w:id="227" w:author="袁兆麟" w:date="2024-07-02T15:04:55Z">
        <w:r>
          <w:rPr>
            <w:rFonts w:hint="eastAsia"/>
            <w:lang w:val="en-US" w:eastAsia="zh-CN"/>
          </w:rPr>
          <w:t>100</w:t>
        </w:r>
      </w:ins>
      <w:ins w:id="228" w:author="袁兆麟" w:date="2024-07-02T15:04:56Z">
        <w:r>
          <w:rPr>
            <w:rFonts w:hint="eastAsia"/>
            <w:lang w:val="en-US" w:eastAsia="zh-CN"/>
          </w:rPr>
          <w:t>份</w:t>
        </w:r>
      </w:ins>
      <w:ins w:id="229" w:author="袁兆麟" w:date="2024-07-02T15:04:58Z">
        <w:r>
          <w:rPr>
            <w:rFonts w:hint="eastAsia"/>
            <w:lang w:val="en-US" w:eastAsia="zh-CN"/>
          </w:rPr>
          <w:t>。</w:t>
        </w:r>
      </w:ins>
    </w:p>
    <w:p>
      <w:pPr>
        <w:widowControl/>
        <w:spacing w:before="100" w:beforeAutospacing="1" w:after="100" w:afterAutospacing="1"/>
        <w:jc w:val="left"/>
        <w:rPr>
          <w:ins w:id="230" w:author="袁兆麟" w:date="2024-07-02T15:07:37Z"/>
          <w:rFonts w:ascii="宋体" w:hAnsi="宋体" w:eastAsia="宋体" w:cs="宋体"/>
          <w:kern w:val="0"/>
          <w:sz w:val="24"/>
          <w:szCs w:val="24"/>
        </w:rPr>
      </w:pPr>
      <w:ins w:id="231" w:author="袁兆麟" w:date="2024-07-02T15:07:37Z">
        <w:r>
          <w:rPr>
            <w:rFonts w:hint="eastAsia" w:ascii="宋体" w:hAnsi="宋体" w:eastAsia="宋体" w:cs="宋体"/>
            <w:kern w:val="0"/>
            <w:sz w:val="24"/>
            <w:szCs w:val="24"/>
          </w:rPr>
          <w:t>为香港理工大学</w:t>
        </w:r>
      </w:ins>
      <w:ins w:id="232" w:author="袁兆麟" w:date="2024-07-02T15:07:37Z">
        <w:r>
          <w:rPr>
            <w:rFonts w:ascii="宋体" w:hAnsi="宋体" w:eastAsia="宋体" w:cs="宋体"/>
            <w:kern w:val="0"/>
            <w:sz w:val="24"/>
            <w:szCs w:val="24"/>
          </w:rPr>
          <w:t>5月10日的订单创建裁剪一个任务，任务期为</w:t>
        </w:r>
      </w:ins>
      <w:ins w:id="233" w:author="袁兆麟" w:date="2024-07-02T15:07:37Z">
        <w:r>
          <w:rPr>
            <w:rFonts w:hint="eastAsia" w:ascii="宋体" w:hAnsi="宋体" w:eastAsia="宋体" w:cs="宋体"/>
            <w:kern w:val="0"/>
            <w:sz w:val="24"/>
            <w:szCs w:val="24"/>
          </w:rPr>
          <w:t>6</w:t>
        </w:r>
      </w:ins>
      <w:ins w:id="234" w:author="袁兆麟" w:date="2024-07-02T15:07:37Z">
        <w:r>
          <w:rPr>
            <w:rFonts w:ascii="宋体" w:hAnsi="宋体" w:eastAsia="宋体" w:cs="宋体"/>
            <w:kern w:val="0"/>
            <w:sz w:val="24"/>
            <w:szCs w:val="24"/>
          </w:rPr>
          <w:t>月</w:t>
        </w:r>
      </w:ins>
      <w:ins w:id="235" w:author="袁兆麟" w:date="2024-07-02T15:07:37Z">
        <w:r>
          <w:rPr>
            <w:rFonts w:hint="eastAsia" w:ascii="宋体" w:hAnsi="宋体" w:eastAsia="宋体" w:cs="宋体"/>
            <w:kern w:val="0"/>
            <w:sz w:val="24"/>
            <w:szCs w:val="24"/>
          </w:rPr>
          <w:t>30</w:t>
        </w:r>
      </w:ins>
      <w:ins w:id="236" w:author="袁兆麟" w:date="2024-07-02T15:07:37Z">
        <w:r>
          <w:rPr>
            <w:rFonts w:ascii="宋体" w:hAnsi="宋体" w:eastAsia="宋体" w:cs="宋体"/>
            <w:kern w:val="0"/>
            <w:sz w:val="24"/>
            <w:szCs w:val="24"/>
          </w:rPr>
          <w:t>日到</w:t>
        </w:r>
      </w:ins>
      <w:ins w:id="237" w:author="袁兆麟" w:date="2024-07-02T15:07:37Z">
        <w:r>
          <w:rPr>
            <w:rFonts w:hint="eastAsia" w:ascii="宋体" w:hAnsi="宋体" w:eastAsia="宋体" w:cs="宋体"/>
            <w:kern w:val="0"/>
            <w:sz w:val="24"/>
            <w:szCs w:val="24"/>
          </w:rPr>
          <w:t>7</w:t>
        </w:r>
      </w:ins>
      <w:ins w:id="238" w:author="袁兆麟" w:date="2024-07-02T15:07:37Z">
        <w:r>
          <w:rPr>
            <w:rFonts w:ascii="宋体" w:hAnsi="宋体" w:eastAsia="宋体" w:cs="宋体"/>
            <w:kern w:val="0"/>
            <w:sz w:val="24"/>
            <w:szCs w:val="24"/>
          </w:rPr>
          <w:t>月</w:t>
        </w:r>
      </w:ins>
      <w:ins w:id="239" w:author="袁兆麟" w:date="2024-07-02T15:07:37Z">
        <w:r>
          <w:rPr>
            <w:rFonts w:hint="eastAsia" w:ascii="宋体" w:hAnsi="宋体" w:eastAsia="宋体" w:cs="宋体"/>
            <w:kern w:val="0"/>
            <w:sz w:val="24"/>
            <w:szCs w:val="24"/>
          </w:rPr>
          <w:t>12</w:t>
        </w:r>
      </w:ins>
      <w:ins w:id="240" w:author="袁兆麟" w:date="2024-07-02T15:07:37Z">
        <w:r>
          <w:rPr>
            <w:rFonts w:ascii="宋体" w:hAnsi="宋体" w:eastAsia="宋体" w:cs="宋体"/>
            <w:kern w:val="0"/>
            <w:sz w:val="24"/>
            <w:szCs w:val="24"/>
          </w:rPr>
          <w:t>日，负责的裁剪团队为Expert Cutters。其他字段暂时留空。返回裁剪任务编号。</w:t>
        </w:r>
      </w:ins>
    </w:p>
    <w:p>
      <w:pPr>
        <w:widowControl/>
        <w:spacing w:before="100" w:beforeAutospacing="1" w:after="100" w:afterAutospacing="1"/>
        <w:jc w:val="left"/>
        <w:rPr>
          <w:rFonts w:hint="default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cutting tasks in progress?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sewing tasks in progress?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is the material with the highest remaining inventory?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is the material with the lowest remaining inventory?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cutting tasks not yet started?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sewing tasks not yet started?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cutting tasks use Cotton Fabric?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sewing tasks use Silk?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products have zero remaining inventory?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List the work tasks of the Skilled Sewers sewing team in the past 5 days.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Start production for James_Skirt's order.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tasks are nearing completion?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For the cutting task with the number sw34, allocate cutting materials from Cotton Fabric in Main Warehouse, 30 meters.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Materials are stored in the Main Warehouse and 1000 Leathers are stored.</w:t>
      </w:r>
    </w:p>
    <w:p>
      <w:pPr>
        <w:widowControl/>
        <w:spacing w:before="100" w:beforeAutospacing="1" w:after="100" w:afterAutospacing="1"/>
        <w:jc w:val="left"/>
        <w:rPr>
          <w:ins w:id="241" w:author="袁兆麟" w:date="2024-07-02T15:07:46Z"/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 product is stored in the Auxiliary warehouse, with 100 pieces of product p15 being stored.</w:t>
      </w:r>
    </w:p>
    <w:p>
      <w:pPr>
        <w:widowControl/>
        <w:spacing w:before="100" w:beforeAutospacing="1" w:after="100" w:afterAutospacing="1"/>
        <w:jc w:val="left"/>
        <w:rPr>
          <w:ins w:id="242" w:author="袁兆麟" w:date="2024-07-02T15:07:46Z"/>
          <w:rFonts w:ascii="宋体" w:hAnsi="宋体" w:eastAsia="宋体" w:cs="宋体"/>
          <w:kern w:val="0"/>
          <w:sz w:val="24"/>
          <w:szCs w:val="24"/>
        </w:rPr>
      </w:pPr>
      <w:ins w:id="243" w:author="袁兆麟" w:date="2024-07-02T15:07:46Z">
        <w:r>
          <w:rPr>
            <w:rFonts w:ascii="宋体" w:hAnsi="宋体" w:eastAsia="宋体" w:cs="宋体"/>
            <w:kern w:val="0"/>
            <w:sz w:val="24"/>
            <w:szCs w:val="24"/>
          </w:rPr>
          <w:t>Create a cutting task for the order from the Hong Kong Polytechnic University on May 10th, with a task period from June 30th to July 12th, and the cutting team responsible is Expert Cutters. Other fields are temporarily left blank. Return the cropping task number.</w:t>
        </w:r>
      </w:ins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del w:id="244" w:author="袁兆麟" w:date="2024-07-02T14:48:51Z">
        <w:r>
          <w:rPr>
            <w:rFonts w:hint="default" w:ascii="宋体" w:hAnsi="宋体" w:eastAsia="宋体" w:cs="宋体"/>
            <w:b/>
            <w:bCs/>
            <w:kern w:val="0"/>
            <w:sz w:val="27"/>
            <w:szCs w:val="27"/>
            <w:lang w:val="en-US"/>
          </w:rPr>
          <w:delText>缝纫师</w:delText>
        </w:r>
      </w:del>
      <w:ins w:id="245" w:author="袁兆麟" w:date="2024-07-02T14:48:52Z">
        <w:r>
          <w:rPr>
            <w:rFonts w:hint="eastAsia" w:ascii="宋体" w:hAnsi="宋体" w:eastAsia="宋体" w:cs="宋体"/>
            <w:b/>
            <w:bCs/>
            <w:kern w:val="0"/>
            <w:sz w:val="27"/>
            <w:szCs w:val="27"/>
            <w:lang w:val="en-US" w:eastAsia="zh-CN"/>
          </w:rPr>
          <w:t>工人</w:t>
        </w:r>
      </w:ins>
      <w:r>
        <w:rPr>
          <w:rFonts w:ascii="宋体" w:hAnsi="宋体" w:eastAsia="宋体" w:cs="宋体"/>
          <w:b/>
          <w:bCs/>
          <w:kern w:val="0"/>
          <w:sz w:val="27"/>
          <w:szCs w:val="27"/>
        </w:rPr>
        <w:t>角度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Elite Sewers 当前分配的缝纫任务有哪些？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Master Sewers 当前已完成的缝纫任务有哪些？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Skilled Sewers使用了哪些原料？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ins w:id="246" w:author="袁兆麟" w:date="2024-07-02T14:51:1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</w:t>
        </w:r>
      </w:ins>
      <w:ins w:id="247" w:author="袁兆麟" w:date="2024-07-02T14:51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是</w:t>
        </w:r>
      </w:ins>
      <w:r>
        <w:rPr>
          <w:rFonts w:ascii="宋体" w:hAnsi="宋体" w:eastAsia="宋体" w:cs="宋体"/>
          <w:kern w:val="0"/>
          <w:sz w:val="24"/>
          <w:szCs w:val="24"/>
        </w:rPr>
        <w:t>Advanced Sewers</w:t>
      </w:r>
      <w:ins w:id="248" w:author="袁兆麟" w:date="2024-07-02T14:51:16Z">
        <w:r>
          <w:rPr>
            <w:rFonts w:hint="eastAsia" w:ascii="宋体" w:hAnsi="宋体" w:eastAsia="宋体" w:cs="宋体"/>
            <w:kern w:val="0"/>
            <w:sz w:val="24"/>
            <w:szCs w:val="24"/>
            <w:lang w:eastAsia="zh-CN"/>
          </w:rPr>
          <w:t>，</w:t>
        </w:r>
      </w:ins>
      <w:ins w:id="249" w:author="袁兆麟" w:date="2024-07-02T14:51:2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</w:t>
        </w:r>
      </w:ins>
      <w:ins w:id="250" w:author="袁兆麟" w:date="2024-07-02T14:51:2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尚</w:t>
        </w:r>
      </w:ins>
      <w:r>
        <w:rPr>
          <w:rFonts w:ascii="宋体" w:hAnsi="宋体" w:eastAsia="宋体" w:cs="宋体"/>
          <w:kern w:val="0"/>
          <w:sz w:val="24"/>
          <w:szCs w:val="24"/>
        </w:rPr>
        <w:t>未完成</w:t>
      </w:r>
      <w:ins w:id="251" w:author="袁兆麟" w:date="2024-07-02T14:51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r>
        <w:rPr>
          <w:rFonts w:ascii="宋体" w:hAnsi="宋体" w:eastAsia="宋体" w:cs="宋体"/>
          <w:kern w:val="0"/>
          <w:sz w:val="24"/>
          <w:szCs w:val="24"/>
        </w:rPr>
        <w:t>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香港理工大学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ins w:id="252" w:author="袁兆麟" w:date="2024-07-02T15:00:4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1</w:t>
        </w:r>
      </w:ins>
      <w:ins w:id="253" w:author="袁兆麟" w:date="2024-07-02T15:00:4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月份</w:t>
        </w:r>
      </w:ins>
      <w:ins w:id="254" w:author="袁兆麟" w:date="2024-07-02T15:00:5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下</w:t>
        </w:r>
      </w:ins>
      <w:ins w:id="255" w:author="袁兆麟" w:date="2024-07-02T15:00:5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del w:id="256" w:author="袁兆麟" w:date="2024-07-02T15:00:42Z">
        <w:r>
          <w:rPr>
            <w:rFonts w:ascii="宋体" w:hAnsi="宋体" w:eastAsia="宋体" w:cs="宋体"/>
            <w:kern w:val="0"/>
            <w:sz w:val="24"/>
            <w:szCs w:val="24"/>
          </w:rPr>
          <w:delText>的</w:delText>
        </w:r>
      </w:del>
      <w:r>
        <w:rPr>
          <w:rFonts w:hint="eastAsia" w:ascii="宋体" w:hAnsi="宋体" w:eastAsia="宋体" w:cs="宋体"/>
          <w:kern w:val="0"/>
          <w:sz w:val="24"/>
          <w:szCs w:val="24"/>
        </w:rPr>
        <w:t>订单</w:t>
      </w:r>
      <w:ins w:id="257" w:author="袁兆麟" w:date="2024-07-02T15:00:4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r>
        <w:rPr>
          <w:rFonts w:ascii="宋体" w:hAnsi="宋体" w:eastAsia="宋体" w:cs="宋体"/>
          <w:kern w:val="0"/>
          <w:sz w:val="24"/>
          <w:szCs w:val="24"/>
        </w:rPr>
        <w:t>缝纫任务</w:t>
      </w:r>
      <w:ins w:id="258" w:author="袁兆麟" w:date="2024-07-02T14:38:2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全部</w:t>
        </w:r>
      </w:ins>
      <w:ins w:id="259" w:author="袁兆麟" w:date="2024-07-02T14:38:2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完成了</w:t>
        </w:r>
      </w:ins>
      <w:ins w:id="260" w:author="袁兆麟" w:date="2024-07-02T14:38:2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么</w:t>
        </w:r>
      </w:ins>
      <w:del w:id="261" w:author="袁兆麟" w:date="2024-07-02T14:38:24Z">
        <w:r>
          <w:rPr>
            <w:rFonts w:ascii="宋体" w:hAnsi="宋体" w:eastAsia="宋体" w:cs="宋体"/>
            <w:kern w:val="0"/>
            <w:sz w:val="24"/>
            <w:szCs w:val="24"/>
          </w:rPr>
          <w:delText>有哪些</w:delText>
        </w:r>
      </w:del>
      <w:r>
        <w:rPr>
          <w:rFonts w:ascii="宋体" w:hAnsi="宋体" w:eastAsia="宋体" w:cs="宋体"/>
          <w:kern w:val="0"/>
          <w:sz w:val="24"/>
          <w:szCs w:val="24"/>
        </w:rPr>
        <w:t>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del w:id="262" w:author="袁兆麟" w:date="2024-07-02T14:40:18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delText>当前计划缝纫数量最多的任务是什么</w:delText>
        </w:r>
      </w:del>
      <w:ins w:id="263" w:author="袁兆麟" w:date="2024-07-02T14:40:2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当前</w:t>
        </w:r>
      </w:ins>
      <w:ins w:id="264" w:author="袁兆麟" w:date="2024-07-02T14:40:2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未</w:t>
        </w:r>
      </w:ins>
      <w:ins w:id="265" w:author="袁兆麟" w:date="2024-07-02T14:40:2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266" w:author="袁兆麟" w:date="2024-07-02T14:40:2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267" w:author="袁兆麟" w:date="2024-07-02T14:40:3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缝纫</w:t>
        </w:r>
      </w:ins>
      <w:ins w:id="268" w:author="袁兆麟" w:date="2024-07-02T14:40:3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任务</w:t>
        </w:r>
      </w:ins>
      <w:ins w:id="269" w:author="袁兆麟" w:date="2024-07-02T14:40:3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中</w:t>
        </w:r>
      </w:ins>
      <w:ins w:id="270" w:author="袁兆麟" w:date="2024-07-02T14:40:3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271" w:author="袁兆麟" w:date="2024-07-02T14:40:3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272" w:author="袁兆麟" w:date="2024-07-02T14:40:3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度</w:t>
        </w:r>
      </w:ins>
      <w:ins w:id="273" w:author="袁兆麟" w:date="2024-07-02T14:40:4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百分比</w:t>
        </w:r>
      </w:ins>
      <w:ins w:id="274" w:author="袁兆麟" w:date="2024-07-02T14:40:5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最低的</w:t>
        </w:r>
      </w:ins>
      <w:ins w:id="275" w:author="袁兆麟" w:date="2024-07-02T14:40:5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缝纫</w:t>
        </w:r>
      </w:ins>
      <w:ins w:id="276" w:author="袁兆麟" w:date="2024-07-02T14:40:5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任务</w:t>
        </w:r>
      </w:ins>
      <w:ins w:id="277" w:author="袁兆麟" w:date="2024-07-02T14:40:5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是</w:t>
        </w:r>
      </w:ins>
      <w:ins w:id="278" w:author="袁兆麟" w:date="2024-07-02T14:41:1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哪个</w:t>
        </w:r>
      </w:ins>
      <w:ins w:id="279" w:author="袁兆麟" w:date="2024-07-02T14:41:2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？</w:t>
        </w:r>
      </w:ins>
      <w:ins w:id="280" w:author="袁兆麟" w:date="2024-07-02T14:41:0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列出</w:t>
        </w:r>
      </w:ins>
      <w:ins w:id="281" w:author="袁兆麟" w:date="2024-07-02T14:41:0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工作</w:t>
        </w:r>
      </w:ins>
      <w:ins w:id="282" w:author="袁兆麟" w:date="2024-07-02T14:41:1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组</w:t>
        </w:r>
      </w:ins>
      <w:ins w:id="283" w:author="袁兆麟" w:date="2024-07-02T14:41:1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人员</w:t>
        </w:r>
      </w:ins>
      <w:ins w:id="284" w:author="袁兆麟" w:date="2024-07-02T14:41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名称</w:t>
        </w:r>
      </w:ins>
      <w:ins w:id="285" w:author="袁兆麟" w:date="2024-07-02T14:41:1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。</w:t>
        </w:r>
      </w:ins>
      <w:del w:id="286" w:author="袁兆麟" w:date="2024-07-02T14:41:15Z">
        <w:r>
          <w:rPr>
            <w:rFonts w:ascii="宋体" w:hAnsi="宋体" w:eastAsia="宋体" w:cs="宋体"/>
            <w:kern w:val="0"/>
            <w:sz w:val="24"/>
            <w:szCs w:val="24"/>
          </w:rPr>
          <w:delText>？</w:delText>
        </w:r>
      </w:del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Skilled Sewers 的缝纫任务进度如何？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Premier Sewers</w:t>
      </w:r>
      <w:ins w:id="287" w:author="袁兆麟" w:date="2024-07-02T15:01:1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r>
        <w:rPr>
          <w:rFonts w:ascii="宋体" w:hAnsi="宋体" w:eastAsia="宋体" w:cs="宋体"/>
          <w:kern w:val="0"/>
          <w:sz w:val="24"/>
          <w:szCs w:val="24"/>
        </w:rPr>
        <w:t>缝纫任务有哪些？</w:t>
      </w:r>
    </w:p>
    <w:p>
      <w:pPr>
        <w:widowControl/>
        <w:spacing w:before="100" w:beforeAutospacing="1" w:after="100" w:afterAutospacing="1"/>
        <w:jc w:val="left"/>
        <w:rPr>
          <w:ins w:id="288" w:author="袁兆麟" w:date="2024-07-02T14:52:30Z"/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产品</w:t>
      </w:r>
      <w:ins w:id="289" w:author="袁兆麟" w:date="2024-07-02T14:59:4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类型</w:t>
        </w:r>
      </w:ins>
      <w:r>
        <w:rPr>
          <w:rFonts w:hint="eastAsia" w:ascii="宋体" w:hAnsi="宋体" w:eastAsia="宋体" w:cs="宋体"/>
          <w:kern w:val="0"/>
          <w:sz w:val="24"/>
          <w:szCs w:val="24"/>
        </w:rPr>
        <w:t>是Dress</w:t>
      </w:r>
      <w:del w:id="290" w:author="袁兆麟" w:date="2024-07-02T14:59:44Z">
        <w:r>
          <w:rPr>
            <w:rFonts w:ascii="宋体" w:hAnsi="宋体" w:eastAsia="宋体" w:cs="宋体"/>
            <w:kern w:val="0"/>
            <w:sz w:val="24"/>
            <w:szCs w:val="24"/>
          </w:rPr>
          <w:delText xml:space="preserve"> </w:delText>
        </w:r>
      </w:del>
      <w:r>
        <w:rPr>
          <w:rFonts w:ascii="宋体" w:hAnsi="宋体" w:eastAsia="宋体" w:cs="宋体"/>
          <w:kern w:val="0"/>
          <w:sz w:val="24"/>
          <w:szCs w:val="24"/>
        </w:rPr>
        <w:t>的缝纫任务有哪些？</w:t>
      </w:r>
    </w:p>
    <w:p>
      <w:pPr>
        <w:widowControl/>
        <w:spacing w:before="100" w:beforeAutospacing="1" w:after="100" w:afterAutospacing="1"/>
        <w:jc w:val="left"/>
        <w:rPr>
          <w:ins w:id="291" w:author="袁兆麟" w:date="2024-07-02T14:54:22Z"/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ins w:id="292" w:author="袁兆麟" w:date="2024-07-02T14:52:3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我是</w:t>
        </w:r>
      </w:ins>
      <w:ins w:id="293" w:author="袁兆麟" w:date="2024-07-02T14:53:1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Advanced Sewers</w:t>
        </w:r>
      </w:ins>
      <w:ins w:id="294" w:author="袁兆麟" w:date="2024-07-02T14:53:1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295" w:author="袁兆麟" w:date="2024-07-02T14:53:2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请将</w:t>
        </w:r>
      </w:ins>
      <w:ins w:id="296" w:author="袁兆麟" w:date="2024-07-02T14:53:2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20</w:t>
        </w:r>
      </w:ins>
      <w:ins w:id="297" w:author="袁兆麟" w:date="2024-07-02T14:53:2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24年</w:t>
        </w:r>
      </w:ins>
      <w:ins w:id="298" w:author="袁兆麟" w:date="2024-07-02T14:53:2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5</w:t>
        </w:r>
      </w:ins>
      <w:ins w:id="299" w:author="袁兆麟" w:date="2024-07-02T14:53:2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月，</w:t>
        </w:r>
      </w:ins>
      <w:ins w:id="300" w:author="袁兆麟" w:date="2024-07-02T14:53:3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属于我的</w:t>
        </w:r>
      </w:ins>
      <w:ins w:id="301" w:author="袁兆麟" w:date="2024-07-02T14:53:3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所有</w:t>
        </w:r>
      </w:ins>
      <w:ins w:id="302" w:author="袁兆麟" w:date="2024-07-02T14:53:3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裁剪</w:t>
        </w:r>
      </w:ins>
      <w:ins w:id="303" w:author="袁兆麟" w:date="2024-07-02T14:53:3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任务</w:t>
        </w:r>
      </w:ins>
      <w:ins w:id="304" w:author="袁兆麟" w:date="2024-07-02T14:54:0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转给</w:t>
        </w:r>
      </w:ins>
      <w:ins w:id="305" w:author="袁兆麟" w:date="2024-07-02T14:54:0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Premier Sewers</w:t>
        </w:r>
      </w:ins>
      <w:ins w:id="306" w:author="袁兆麟" w:date="2024-07-02T14:54:0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。</w:t>
        </w:r>
      </w:ins>
    </w:p>
    <w:p>
      <w:pPr>
        <w:widowControl/>
        <w:spacing w:before="100" w:beforeAutospacing="1" w:after="100" w:afterAutospacing="1"/>
        <w:jc w:val="left"/>
        <w:rPr>
          <w:ins w:id="307" w:author="袁兆麟" w:date="2024-07-02T14:47:49Z"/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ins w:id="308" w:author="袁兆麟" w:date="2024-07-02T14:55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对于</w:t>
        </w:r>
      </w:ins>
      <w:ins w:id="309" w:author="袁兆麟" w:date="2024-07-02T14:54:4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编号</w:t>
        </w:r>
      </w:ins>
      <w:ins w:id="310" w:author="袁兆麟" w:date="2024-07-02T14:54:5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为</w:t>
        </w:r>
      </w:ins>
      <w:ins w:id="311" w:author="袁兆麟" w:date="2024-07-02T14:55:3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sw34</w:t>
        </w:r>
      </w:ins>
      <w:ins w:id="312" w:author="袁兆麟" w:date="2024-07-02T14:54:5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313" w:author="袁兆麟" w:date="2024-07-02T14:54:5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裁剪</w:t>
        </w:r>
      </w:ins>
      <w:ins w:id="314" w:author="袁兆麟" w:date="2024-07-02T14:55:0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任务</w:t>
        </w:r>
      </w:ins>
      <w:ins w:id="315" w:author="袁兆麟" w:date="2024-07-02T14:54:5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ins w:id="316" w:author="袁兆麟" w:date="2024-07-02T14:55:3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所有</w:t>
        </w:r>
      </w:ins>
      <w:ins w:id="317" w:author="袁兆麟" w:date="2024-07-02T14:55:3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318" w:author="袁兆麟" w:date="2024-07-02T14:55:4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工作量我</w:t>
        </w:r>
      </w:ins>
      <w:ins w:id="319" w:author="袁兆麟" w:date="2024-07-02T14:55:4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都</w:t>
        </w:r>
      </w:ins>
      <w:ins w:id="320" w:author="袁兆麟" w:date="2024-07-02T14:55:4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已</w:t>
        </w:r>
      </w:ins>
      <w:ins w:id="321" w:author="袁兆麟" w:date="2024-07-02T14:55:47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完成，</w:t>
        </w:r>
      </w:ins>
      <w:ins w:id="322" w:author="袁兆麟" w:date="2024-07-02T14:55:48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请</w:t>
        </w:r>
      </w:ins>
      <w:ins w:id="323" w:author="袁兆麟" w:date="2024-07-02T14:55:5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更新</w:t>
        </w:r>
      </w:ins>
      <w:ins w:id="324" w:author="袁兆麟" w:date="2024-07-02T14:56:0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已</w:t>
        </w:r>
      </w:ins>
      <w:ins w:id="325" w:author="袁兆麟" w:date="2024-07-02T14:56:0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326" w:author="袁兆麟" w:date="2024-07-02T14:56:04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数量</w:t>
        </w:r>
      </w:ins>
      <w:ins w:id="327" w:author="袁兆麟" w:date="2024-07-02T14:56:05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。</w:t>
        </w:r>
      </w:ins>
    </w:p>
    <w:p>
      <w:pPr>
        <w:widowControl/>
        <w:spacing w:before="100" w:beforeAutospacing="1" w:after="100" w:afterAutospacing="1"/>
        <w:jc w:val="left"/>
        <w:rPr>
          <w:del w:id="328" w:author="袁兆麟" w:date="2024-07-02T14:48:58Z"/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sewing tasks assigned to Elite Sewers?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sewing tasks have been completed by Master Sewers?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materials were used by Skilled Sewers?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unfinished tasks for Advanced Sewers?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sewing tasks for PolyU's orders at Hong Kong Polytechnic University?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sewing tasks for Premier Sewers?</w:t>
      </w:r>
    </w:p>
    <w:p>
      <w:pPr>
        <w:widowControl/>
        <w:spacing w:before="100" w:beforeAutospacing="1" w:after="100" w:afterAutospacing="1"/>
        <w:jc w:val="left"/>
        <w:rPr>
          <w:ins w:id="329" w:author="袁兆麟" w:date="2024-07-02T14:56:28Z"/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Which sewing tasks are for 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t xml:space="preserve">products 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>categorized as Dress?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70AD47" w:themeColor="accent6"/>
          <w:kern w:val="0"/>
          <w:sz w:val="24"/>
          <w:szCs w:val="24"/>
          <w:highlight w:val="green"/>
          <w:lang w:val="en-US" w:eastAsia="zh-CN"/>
          <w:rPrChange w:id="330" w:author="袁兆麟" w:date="2024-07-02T14:59:19Z">
            <w:rPr>
              <w:rFonts w:hint="default" w:ascii="宋体" w:hAnsi="宋体" w:eastAsia="宋体" w:cs="宋体"/>
              <w:kern w:val="0"/>
              <w:sz w:val="24"/>
              <w:szCs w:val="24"/>
              <w:lang w:val="en-US" w:eastAsia="zh-CN"/>
            </w:rPr>
          </w:rPrChange>
          <w14:textFill>
            <w14:solidFill>
              <w14:schemeClr w14:val="accent6"/>
            </w14:solidFill>
          </w14:textFill>
        </w:rPr>
      </w:pPr>
      <w:ins w:id="331" w:author="袁兆麟" w:date="2024-07-02T14:56:31Z">
        <w:r>
          <w:rPr>
            <w:rFonts w:hint="eastAsia" w:ascii="宋体" w:hAnsi="宋体" w:eastAsia="宋体" w:cs="宋体"/>
            <w:color w:val="70AD47" w:themeColor="accent6"/>
            <w:kern w:val="0"/>
            <w:sz w:val="24"/>
            <w:szCs w:val="24"/>
            <w:highlight w:val="green"/>
            <w:lang w:val="en-US" w:eastAsia="zh-CN"/>
            <w:rPrChange w:id="332" w:author="袁兆麟" w:date="2024-07-02T14:59:19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  <w14:textFill>
              <w14:solidFill>
                <w14:schemeClr w14:val="accent6"/>
              </w14:solidFill>
            </w14:textFill>
          </w:rPr>
          <w:t>不</w:t>
        </w:r>
      </w:ins>
      <w:ins w:id="334" w:author="袁兆麟" w:date="2024-07-02T14:56:32Z">
        <w:r>
          <w:rPr>
            <w:rFonts w:hint="eastAsia" w:ascii="宋体" w:hAnsi="宋体" w:eastAsia="宋体" w:cs="宋体"/>
            <w:color w:val="70AD47" w:themeColor="accent6"/>
            <w:kern w:val="0"/>
            <w:sz w:val="24"/>
            <w:szCs w:val="24"/>
            <w:highlight w:val="green"/>
            <w:lang w:val="en-US" w:eastAsia="zh-CN"/>
            <w:rPrChange w:id="335" w:author="袁兆麟" w:date="2024-07-02T14:59:19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  <w14:textFill>
              <w14:solidFill>
                <w14:schemeClr w14:val="accent6"/>
              </w14:solidFill>
            </w14:textFill>
          </w:rPr>
          <w:t>区分</w:t>
        </w:r>
      </w:ins>
      <w:ins w:id="337" w:author="袁兆麟" w:date="2024-07-02T14:56:44Z">
        <w:r>
          <w:rPr>
            <w:rFonts w:hint="eastAsia" w:ascii="宋体" w:hAnsi="宋体" w:eastAsia="宋体" w:cs="宋体"/>
            <w:color w:val="70AD47" w:themeColor="accent6"/>
            <w:kern w:val="0"/>
            <w:sz w:val="24"/>
            <w:szCs w:val="24"/>
            <w:highlight w:val="green"/>
            <w:lang w:val="en-US" w:eastAsia="zh-CN"/>
            <w:rPrChange w:id="338" w:author="袁兆麟" w:date="2024-07-02T14:59:19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  <w14:textFill>
              <w14:solidFill>
                <w14:schemeClr w14:val="accent6"/>
              </w14:solidFill>
            </w14:textFill>
          </w:rPr>
          <w:t>裁剪师</w:t>
        </w:r>
      </w:ins>
      <w:ins w:id="340" w:author="袁兆麟" w:date="2024-07-02T14:56:49Z">
        <w:r>
          <w:rPr>
            <w:rFonts w:hint="eastAsia" w:ascii="宋体" w:hAnsi="宋体" w:eastAsia="宋体" w:cs="宋体"/>
            <w:color w:val="70AD47" w:themeColor="accent6"/>
            <w:kern w:val="0"/>
            <w:sz w:val="24"/>
            <w:szCs w:val="24"/>
            <w:highlight w:val="green"/>
            <w:lang w:val="en-US" w:eastAsia="zh-CN"/>
            <w:rPrChange w:id="341" w:author="袁兆麟" w:date="2024-07-02T14:59:19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  <w14:textFill>
              <w14:solidFill>
                <w14:schemeClr w14:val="accent6"/>
              </w14:solidFill>
            </w14:textFill>
          </w:rPr>
          <w:t>和</w:t>
        </w:r>
      </w:ins>
      <w:ins w:id="343" w:author="袁兆麟" w:date="2024-07-02T14:56:52Z">
        <w:r>
          <w:rPr>
            <w:rFonts w:hint="eastAsia" w:ascii="宋体" w:hAnsi="宋体" w:eastAsia="宋体" w:cs="宋体"/>
            <w:color w:val="70AD47" w:themeColor="accent6"/>
            <w:kern w:val="0"/>
            <w:sz w:val="24"/>
            <w:szCs w:val="24"/>
            <w:highlight w:val="green"/>
            <w:lang w:val="en-US" w:eastAsia="zh-CN"/>
            <w:rPrChange w:id="344" w:author="袁兆麟" w:date="2024-07-02T14:59:19Z"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rPrChange>
            <w14:textFill>
              <w14:solidFill>
                <w14:schemeClr w14:val="accent6"/>
              </w14:solidFill>
            </w14:textFill>
          </w:rPr>
          <w:t>缝纫师</w:t>
        </w:r>
      </w:ins>
    </w:p>
    <w:p>
      <w:pPr>
        <w:widowControl/>
        <w:spacing w:before="100" w:beforeAutospacing="1" w:after="100" w:afterAutospacing="1"/>
        <w:jc w:val="left"/>
        <w:rPr>
          <w:del w:id="346" w:author="袁兆麟" w:date="2024-07-02T14:48:43Z"/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del w:id="347" w:author="袁兆麟" w:date="2024-07-02T14:48:43Z"/>
          <w:rFonts w:ascii="宋体" w:hAnsi="宋体" w:eastAsia="宋体" w:cs="宋体"/>
          <w:b/>
          <w:bCs/>
          <w:kern w:val="0"/>
          <w:sz w:val="27"/>
          <w:szCs w:val="27"/>
        </w:rPr>
      </w:pPr>
      <w:del w:id="348" w:author="袁兆麟" w:date="2024-07-02T14:48:43Z">
        <w:r>
          <w:rPr>
            <w:rFonts w:ascii="宋体" w:hAnsi="宋体" w:eastAsia="宋体" w:cs="宋体"/>
            <w:b/>
            <w:bCs/>
            <w:kern w:val="0"/>
            <w:sz w:val="27"/>
            <w:szCs w:val="27"/>
          </w:rPr>
          <w:delText>裁剪师角度</w:delText>
        </w:r>
      </w:del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Precision Cutters当前分配的裁剪任务有哪些？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Master Cutters当前已完成的裁剪任务有哪些？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Expert Cutters 的裁剪任务中使用了哪些原料？</w:t>
      </w:r>
    </w:p>
    <w:p>
      <w:pPr>
        <w:widowControl/>
        <w:spacing w:before="100" w:beforeAutospacing="1" w:after="100" w:afterAutospacing="1"/>
        <w:jc w:val="left"/>
        <w:rPr>
          <w:del w:id="349" w:author="袁兆麟" w:date="2024-07-02T14:59:06Z"/>
          <w:rFonts w:hint="default" w:ascii="宋体" w:hAnsi="宋体" w:eastAsia="宋体" w:cs="宋体"/>
          <w:kern w:val="0"/>
          <w:sz w:val="24"/>
          <w:szCs w:val="24"/>
          <w:lang w:val="en-US"/>
        </w:rPr>
      </w:pPr>
      <w:del w:id="350" w:author="袁兆麟" w:date="2024-07-02T14:59:06Z">
        <w:r>
          <w:rPr>
            <w:rFonts w:hint="default" w:ascii="宋体" w:hAnsi="宋体" w:eastAsia="宋体" w:cs="宋体"/>
            <w:kern w:val="0"/>
            <w:sz w:val="24"/>
            <w:szCs w:val="24"/>
            <w:lang w:val="en-US"/>
          </w:rPr>
          <w:delText>Professional Cutters裁剪任务中的未完成任务有哪些？</w:delText>
        </w:r>
      </w:del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ins w:id="351" w:author="袁兆麟" w:date="2024-07-02T14:57:5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顾客</w:t>
        </w:r>
      </w:ins>
      <w:del w:id="352" w:author="袁兆麟" w:date="2024-07-02T14:57:50Z">
        <w:r>
          <w:rPr>
            <w:rFonts w:ascii="宋体" w:hAnsi="宋体" w:eastAsia="宋体" w:cs="宋体"/>
            <w:kern w:val="0"/>
            <w:sz w:val="24"/>
            <w:szCs w:val="24"/>
          </w:rPr>
          <w:delText>订单</w:delText>
        </w:r>
      </w:del>
      <w:r>
        <w:rPr>
          <w:rFonts w:hint="eastAsia" w:ascii="宋体" w:hAnsi="宋体" w:eastAsia="宋体" w:cs="宋体"/>
          <w:kern w:val="0"/>
          <w:sz w:val="24"/>
          <w:szCs w:val="24"/>
        </w:rPr>
        <w:t>是PolyU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当前</w:t>
      </w:r>
      <w:ins w:id="353" w:author="袁兆麟" w:date="2024-07-02T14:58:1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所有</w:t>
        </w:r>
      </w:ins>
      <w:ins w:id="354" w:author="袁兆麟" w:date="2024-07-02T14:58:12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未</w:t>
        </w:r>
      </w:ins>
      <w:ins w:id="355" w:author="袁兆麟" w:date="2024-07-02T14:58:13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完成</w:t>
        </w:r>
      </w:ins>
      <w:ins w:id="356" w:author="袁兆麟" w:date="2024-07-02T14:58:16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的</w:t>
        </w:r>
      </w:ins>
      <w:ins w:id="357" w:author="袁兆麟" w:date="2024-07-02T14:58:19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裁剪</w:t>
        </w:r>
      </w:ins>
      <w:ins w:id="358" w:author="袁兆麟" w:date="2024-07-02T14:58:20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任务中</w:t>
        </w:r>
      </w:ins>
      <w:ins w:id="359" w:author="袁兆麟" w:date="2024-07-02T14:58:21Z">
        <w:r>
          <w:rPr>
            <w:rFonts w:hint="eastAsia" w:ascii="宋体" w:hAnsi="宋体" w:eastAsia="宋体" w:cs="宋体"/>
            <w:kern w:val="0"/>
            <w:sz w:val="24"/>
            <w:szCs w:val="24"/>
            <w:lang w:val="en-US" w:eastAsia="zh-CN"/>
          </w:rPr>
          <w:t>，</w:t>
        </w:r>
      </w:ins>
      <w:r>
        <w:rPr>
          <w:rFonts w:ascii="宋体" w:hAnsi="宋体" w:eastAsia="宋体" w:cs="宋体"/>
          <w:kern w:val="0"/>
          <w:sz w:val="24"/>
          <w:szCs w:val="24"/>
        </w:rPr>
        <w:t>计划裁剪数量最多的任务是什么？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Advanced Cutters 的裁剪任务进度如何？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 Leather 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订单产品</w:t>
      </w:r>
      <w:r>
        <w:rPr>
          <w:rFonts w:hint="eastAsia" w:ascii="宋体" w:hAnsi="宋体" w:eastAsia="宋体" w:cs="宋体"/>
          <w:kern w:val="0"/>
          <w:sz w:val="24"/>
          <w:szCs w:val="24"/>
        </w:rPr>
        <w:t>是T恤</w:t>
      </w:r>
      <w:r>
        <w:rPr>
          <w:rFonts w:ascii="宋体" w:hAnsi="宋体" w:eastAsia="宋体" w:cs="宋体"/>
          <w:kern w:val="0"/>
          <w:sz w:val="24"/>
          <w:szCs w:val="24"/>
        </w:rPr>
        <w:t>的裁剪任务有哪些？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current cutting tasks assigned to Precision Cutters?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cutting tasks have been completed by Master Cutters?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materials were used in the cutting tasks by Expert Cutters?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What are the unfinished tasks in the cutting tasks by Professional Cutters?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orders are from PolyU in the cutting tasks?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planned cutting task has the highest quantity?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How is the progress of cutting tasks by Advanced Cutters?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cutting tasks use Leather?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Which cutting tasks are for products categorized as T-shirt?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袁兆麟" w:date="2024-07-02T14:01:11Z" w:initials="">
    <w:p w14:paraId="7FCFDE1C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数据库里，</w:t>
      </w:r>
      <w:r>
        <w:rPr>
          <w:rFonts w:ascii="宋体" w:hAnsi="宋体" w:eastAsia="宋体" w:cs="宋体"/>
          <w:kern w:val="0"/>
          <w:sz w:val="24"/>
          <w:szCs w:val="24"/>
        </w:rPr>
        <w:t>Emily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的任务都是完成的，改一下数据库的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completed number</w:t>
      </w:r>
    </w:p>
  </w:comment>
  <w:comment w:id="1" w:author="袁兆麟" w:date="2024-07-02T14:12:20Z" w:initials="">
    <w:p w14:paraId="1FBC5CA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避免使用“当前”、“正在进行”这类相对时间概念，我们要保证我们之后公开的代码具有可重复性。</w:t>
      </w:r>
    </w:p>
  </w:comment>
  <w:comment w:id="2" w:author="袁兆麟" w:date="2024-07-02T14:17:55Z" w:initials="">
    <w:p w14:paraId="7BEF1BC1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避免使用相对时间</w:t>
      </w:r>
    </w:p>
  </w:comment>
  <w:comment w:id="3" w:author="袁兆麟" w:date="2024-07-02T15:03:12Z" w:initials="">
    <w:p w14:paraId="D55DF48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在原始的数据库录入表里，给两个仓库都加一点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Cotton Fabric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CFDE1C" w15:done="0"/>
  <w15:commentEx w15:paraId="1FBC5CA8" w15:done="0"/>
  <w15:commentEx w15:paraId="7BEF1BC1" w15:done="0"/>
  <w15:commentEx w15:paraId="D55DF4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90203"/>
    <w:charset w:val="00"/>
    <w:family w:val="auto"/>
    <w:pitch w:val="default"/>
    <w:sig w:usb0="E40006FF" w:usb1="4000E07B" w:usb2="00000001" w:usb3="00000000" w:csb0="2000019F" w:csb1="D7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袁兆麟">
    <w15:presenceInfo w15:providerId="WPS Office" w15:userId="3232162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6E"/>
    <w:rsid w:val="000338C1"/>
    <w:rsid w:val="000B2917"/>
    <w:rsid w:val="000B65C9"/>
    <w:rsid w:val="0019592C"/>
    <w:rsid w:val="00222CE9"/>
    <w:rsid w:val="00250CFF"/>
    <w:rsid w:val="003437AE"/>
    <w:rsid w:val="00343A5B"/>
    <w:rsid w:val="003F55F5"/>
    <w:rsid w:val="00445AD8"/>
    <w:rsid w:val="004A0971"/>
    <w:rsid w:val="005556DB"/>
    <w:rsid w:val="005B2EC4"/>
    <w:rsid w:val="00610E91"/>
    <w:rsid w:val="006211A7"/>
    <w:rsid w:val="00677B6E"/>
    <w:rsid w:val="006C12DF"/>
    <w:rsid w:val="00701332"/>
    <w:rsid w:val="00851EA8"/>
    <w:rsid w:val="009B216F"/>
    <w:rsid w:val="009B367C"/>
    <w:rsid w:val="00A070AC"/>
    <w:rsid w:val="00A65C30"/>
    <w:rsid w:val="00AC6692"/>
    <w:rsid w:val="00AE4672"/>
    <w:rsid w:val="00B5265B"/>
    <w:rsid w:val="00B5282B"/>
    <w:rsid w:val="00B736D6"/>
    <w:rsid w:val="00C13572"/>
    <w:rsid w:val="00C4548B"/>
    <w:rsid w:val="00CB517A"/>
    <w:rsid w:val="00D424E5"/>
    <w:rsid w:val="00DC101B"/>
    <w:rsid w:val="00DD4EBE"/>
    <w:rsid w:val="00DD4F73"/>
    <w:rsid w:val="00DF3372"/>
    <w:rsid w:val="00E46987"/>
    <w:rsid w:val="00E66D3C"/>
    <w:rsid w:val="00E90A77"/>
    <w:rsid w:val="00F30601"/>
    <w:rsid w:val="5BFBCE07"/>
    <w:rsid w:val="5CBFA4C4"/>
    <w:rsid w:val="7EEFE21A"/>
    <w:rsid w:val="FF9FE7F1"/>
    <w:rsid w:val="FFB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line-clamp-1"/>
    <w:basedOn w:val="7"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532</Words>
  <Characters>3039</Characters>
  <Lines>25</Lines>
  <Paragraphs>7</Paragraphs>
  <TotalTime>7</TotalTime>
  <ScaleCrop>false</ScaleCrop>
  <LinksUpToDate>false</LinksUpToDate>
  <CharactersWithSpaces>3564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2024-06-23T16:13:00Z</dcterms:created>
  <dc:creator>浩伦 黄</dc:creator>
  <cp:lastModifiedBy>袁兆麟</cp:lastModifiedBy>
  <dcterms:modified xsi:type="dcterms:W3CDTF">2024-07-02T15:13:10Z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82573233092C8789A79883669540CD02_42</vt:lpwstr>
  </property>
</Properties>
</file>